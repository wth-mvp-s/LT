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43E46" w14:textId="77777777" w:rsidR="0061140A" w:rsidRDefault="0061140A" w:rsidP="0061140A">
      <w:pPr>
        <w:pStyle w:val="Heading2"/>
        <w:numPr>
          <w:ilvl w:val="2"/>
          <w:numId w:val="1"/>
        </w:numPr>
        <w:tabs>
          <w:tab w:val="num" w:pos="360"/>
        </w:tabs>
        <w:ind w:left="2160" w:hanging="720"/>
      </w:pPr>
      <w:bookmarkStart w:id="0" w:name="_heading=h.2f3j2rp" w:colFirst="0" w:colLast="0"/>
      <w:bookmarkStart w:id="1" w:name="_Hlk146524646"/>
      <w:bookmarkEnd w:id="0"/>
      <w:r>
        <w:t>Onglet Caractéristiques techniques – Installation</w:t>
      </w:r>
    </w:p>
    <w:p w14:paraId="62F5C870" w14:textId="77777777" w:rsidR="0061140A" w:rsidRDefault="0061140A" w:rsidP="0061140A">
      <w:pPr>
        <w:ind w:firstLine="560"/>
        <w:rPr>
          <w:b/>
        </w:rPr>
      </w:pPr>
      <w:bookmarkStart w:id="2" w:name="_heading=h.u8tczi" w:colFirst="0" w:colLast="0"/>
      <w:bookmarkEnd w:id="2"/>
      <w:r>
        <w:rPr>
          <w:b/>
          <w:highlight w:val="green"/>
        </w:rPr>
        <w:t>Validé</w:t>
      </w:r>
    </w:p>
    <w:p w14:paraId="0A1755B2" w14:textId="77777777" w:rsidR="0061140A" w:rsidRDefault="0061140A" w:rsidP="0061140A"/>
    <w:p w14:paraId="3C3F3B72" w14:textId="77777777" w:rsidR="0061140A" w:rsidRDefault="0061140A" w:rsidP="0061140A">
      <w:pPr>
        <w:pStyle w:val="Heading3"/>
        <w:numPr>
          <w:ilvl w:val="3"/>
          <w:numId w:val="1"/>
        </w:numPr>
        <w:tabs>
          <w:tab w:val="num" w:pos="360"/>
        </w:tabs>
        <w:ind w:left="2880" w:hanging="686"/>
      </w:pPr>
      <w:bookmarkStart w:id="3" w:name="_heading=h.3e8gvnb" w:colFirst="0" w:colLast="0"/>
      <w:bookmarkEnd w:id="3"/>
      <w:r>
        <w:t xml:space="preserve">Objectif </w:t>
      </w:r>
    </w:p>
    <w:p w14:paraId="60D85D94" w14:textId="77777777" w:rsidR="0061140A" w:rsidRDefault="0061140A" w:rsidP="0061140A">
      <w:r>
        <w:t>L’objectif de cet onglet est de définir l’installation du projet. S’il s’agit d’une nouvelle installation, il permettra de définir la localisation, le nombre d’équipement, si le projet est implanté sur une ou plusieurs communes… En revanche, s’il s’agit d’une installation existante toutes ces données seront récupérées de Data ES.</w:t>
      </w:r>
    </w:p>
    <w:p w14:paraId="678AD672" w14:textId="77777777" w:rsidR="0061140A" w:rsidRDefault="0061140A" w:rsidP="0061140A">
      <w:pPr>
        <w:pStyle w:val="Heading3"/>
        <w:numPr>
          <w:ilvl w:val="3"/>
          <w:numId w:val="1"/>
        </w:numPr>
        <w:tabs>
          <w:tab w:val="num" w:pos="360"/>
        </w:tabs>
        <w:ind w:left="2880" w:hanging="686"/>
      </w:pPr>
      <w:bookmarkStart w:id="4" w:name="_heading=h.1tdr5v4" w:colFirst="0" w:colLast="0"/>
      <w:bookmarkEnd w:id="4"/>
      <w:r>
        <w:t>Ecrans CTI</w:t>
      </w:r>
    </w:p>
    <w:p w14:paraId="5451D1E4" w14:textId="77777777" w:rsidR="0061140A" w:rsidRDefault="00B21883" w:rsidP="0061140A">
      <w:hyperlink r:id="rId5">
        <w:r w:rsidR="0061140A">
          <w:t>https://xd.adobe.com/view/3b77e72c-b807-4912-a7d6-923b92fd763a-6e24/screen/eb29b6ff-4ea9-4836-9330-8216eb8c7eff</w:t>
        </w:r>
      </w:hyperlink>
      <w:sdt>
        <w:sdtPr>
          <w:tag w:val="goog_rdk_3595"/>
          <w:id w:val="-1750879788"/>
        </w:sdtPr>
        <w:sdtEndPr/>
        <w:sdtContent>
          <w:ins w:id="5" w:author="REVEL Fleur" w:date="2022-04-04T10:46:00Z">
            <w:r w:rsidR="0061140A">
              <w:rPr>
                <w:noProof/>
              </w:rPr>
              <w:drawing>
                <wp:anchor distT="0" distB="0" distL="114300" distR="114300" simplePos="0" relativeHeight="251659264" behindDoc="0" locked="0" layoutInCell="1" hidden="0" allowOverlap="1" wp14:anchorId="4EC07EC6" wp14:editId="49CC4C85">
                  <wp:simplePos x="0" y="0"/>
                  <wp:positionH relativeFrom="column">
                    <wp:posOffset>43181</wp:posOffset>
                  </wp:positionH>
                  <wp:positionV relativeFrom="paragraph">
                    <wp:posOffset>544830</wp:posOffset>
                  </wp:positionV>
                  <wp:extent cx="6332220" cy="4678680"/>
                  <wp:effectExtent l="0" t="0" r="0" b="0"/>
                  <wp:wrapTopAndBottom distT="0" distB="0"/>
                  <wp:docPr id="2347"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347" name="image3.png" descr="A screenshot of a computer&#10;&#10;Description automatically generated"/>
                          <pic:cNvPicPr preferRelativeResize="0"/>
                        </pic:nvPicPr>
                        <pic:blipFill>
                          <a:blip r:embed="rId6"/>
                          <a:srcRect/>
                          <a:stretch>
                            <a:fillRect/>
                          </a:stretch>
                        </pic:blipFill>
                        <pic:spPr>
                          <a:xfrm>
                            <a:off x="0" y="0"/>
                            <a:ext cx="6332220" cy="4678680"/>
                          </a:xfrm>
                          <a:prstGeom prst="rect">
                            <a:avLst/>
                          </a:prstGeom>
                          <a:ln/>
                        </pic:spPr>
                      </pic:pic>
                    </a:graphicData>
                  </a:graphic>
                </wp:anchor>
              </w:drawing>
            </w:r>
          </w:ins>
        </w:sdtContent>
      </w:sdt>
    </w:p>
    <w:p w14:paraId="61EE090B" w14:textId="77777777" w:rsidR="0061140A" w:rsidRDefault="0061140A" w:rsidP="0061140A"/>
    <w:p w14:paraId="03DDD672" w14:textId="77777777" w:rsidR="0061140A" w:rsidRDefault="0061140A" w:rsidP="0061140A">
      <w:pPr>
        <w:ind w:left="561"/>
      </w:pPr>
      <w:r>
        <w:rPr>
          <w:noProof/>
        </w:rPr>
        <w:drawing>
          <wp:inline distT="0" distB="0" distL="0" distR="0" wp14:anchorId="3DA054F2" wp14:editId="4AE79E75">
            <wp:extent cx="6336665" cy="2923540"/>
            <wp:effectExtent l="0" t="0" r="0" b="0"/>
            <wp:docPr id="2358"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358" name="image7.png" descr="A screenshot of a computer&#10;&#10;Description automatically generated"/>
                    <pic:cNvPicPr preferRelativeResize="0"/>
                  </pic:nvPicPr>
                  <pic:blipFill>
                    <a:blip r:embed="rId7"/>
                    <a:srcRect/>
                    <a:stretch>
                      <a:fillRect/>
                    </a:stretch>
                  </pic:blipFill>
                  <pic:spPr>
                    <a:xfrm>
                      <a:off x="0" y="0"/>
                      <a:ext cx="6336665" cy="2923540"/>
                    </a:xfrm>
                    <a:prstGeom prst="rect">
                      <a:avLst/>
                    </a:prstGeom>
                    <a:ln/>
                  </pic:spPr>
                </pic:pic>
              </a:graphicData>
            </a:graphic>
          </wp:inline>
        </w:drawing>
      </w:r>
    </w:p>
    <w:p w14:paraId="70789905" w14:textId="77777777" w:rsidR="0061140A" w:rsidRDefault="0061140A" w:rsidP="0061140A">
      <w:pPr>
        <w:ind w:left="561"/>
      </w:pPr>
    </w:p>
    <w:p w14:paraId="5D934B34" w14:textId="77777777" w:rsidR="0061140A" w:rsidRDefault="0061140A" w:rsidP="0061140A"/>
    <w:p w14:paraId="76B8E36D" w14:textId="77777777" w:rsidR="0061140A" w:rsidRDefault="0061140A" w:rsidP="0061140A">
      <w:pPr>
        <w:pStyle w:val="Heading3"/>
        <w:numPr>
          <w:ilvl w:val="3"/>
          <w:numId w:val="1"/>
        </w:numPr>
        <w:tabs>
          <w:tab w:val="num" w:pos="360"/>
        </w:tabs>
        <w:ind w:left="2880" w:hanging="686"/>
      </w:pPr>
      <w:bookmarkStart w:id="6" w:name="_heading=h.4ddeoix" w:colFirst="0" w:colLast="0"/>
      <w:bookmarkEnd w:id="6"/>
      <w:r>
        <w:t xml:space="preserve">Description </w:t>
      </w:r>
    </w:p>
    <w:tbl>
      <w:tblPr>
        <w:tblStyle w:val="183"/>
        <w:tblW w:w="1019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20" w:firstRow="1" w:lastRow="0" w:firstColumn="0" w:lastColumn="0" w:noHBand="0" w:noVBand="1"/>
      </w:tblPr>
      <w:tblGrid>
        <w:gridCol w:w="2949"/>
        <w:gridCol w:w="1452"/>
        <w:gridCol w:w="393"/>
        <w:gridCol w:w="1788"/>
        <w:gridCol w:w="1379"/>
        <w:gridCol w:w="2234"/>
      </w:tblGrid>
      <w:tr w:rsidR="0061140A" w14:paraId="2A2DA1DC" w14:textId="77777777" w:rsidTr="00527A01">
        <w:trPr>
          <w:cnfStyle w:val="100000000000" w:firstRow="1" w:lastRow="0" w:firstColumn="0" w:lastColumn="0" w:oddVBand="0" w:evenVBand="0" w:oddHBand="0" w:evenHBand="0" w:firstRowFirstColumn="0" w:firstRowLastColumn="0" w:lastRowFirstColumn="0" w:lastRowLastColumn="0"/>
          <w:cantSplit/>
          <w:trHeight w:val="1474"/>
          <w:tblHeader/>
          <w:jc w:val="center"/>
        </w:trPr>
        <w:tc>
          <w:tcPr>
            <w:tcW w:w="2949" w:type="dxa"/>
            <w:shd w:val="clear" w:color="auto" w:fill="A6A6A6"/>
          </w:tcPr>
          <w:p w14:paraId="2DF9CF20" w14:textId="77777777" w:rsidR="0061140A" w:rsidRDefault="0061140A" w:rsidP="00527A01">
            <w:pPr>
              <w:ind w:left="0"/>
              <w:jc w:val="left"/>
              <w:rPr>
                <w:rFonts w:ascii="Trebuchet MS" w:eastAsia="Trebuchet MS" w:hAnsi="Trebuchet MS" w:cs="Trebuchet MS"/>
                <w:sz w:val="22"/>
                <w:szCs w:val="22"/>
              </w:rPr>
            </w:pPr>
            <w:r>
              <w:t>Libellé</w:t>
            </w:r>
          </w:p>
        </w:tc>
        <w:tc>
          <w:tcPr>
            <w:tcW w:w="1452" w:type="dxa"/>
            <w:shd w:val="clear" w:color="auto" w:fill="A6A6A6"/>
          </w:tcPr>
          <w:p w14:paraId="638BC249" w14:textId="77777777" w:rsidR="0061140A" w:rsidRDefault="0061140A" w:rsidP="00527A01">
            <w:pPr>
              <w:ind w:left="0"/>
              <w:jc w:val="left"/>
            </w:pPr>
            <w:r>
              <w:t>TYPE</w:t>
            </w:r>
          </w:p>
        </w:tc>
        <w:tc>
          <w:tcPr>
            <w:tcW w:w="393" w:type="dxa"/>
            <w:shd w:val="clear" w:color="auto" w:fill="A6A6A6"/>
          </w:tcPr>
          <w:p w14:paraId="03A94530" w14:textId="77777777" w:rsidR="0061140A" w:rsidRDefault="0061140A" w:rsidP="00527A01">
            <w:pPr>
              <w:ind w:left="0"/>
              <w:jc w:val="center"/>
              <w:rPr>
                <w:b/>
                <w:smallCaps/>
              </w:rPr>
            </w:pPr>
            <w:r>
              <w:t>O</w:t>
            </w:r>
          </w:p>
          <w:p w14:paraId="0FCFEDAD" w14:textId="77777777" w:rsidR="0061140A" w:rsidRDefault="0061140A" w:rsidP="00527A01">
            <w:pPr>
              <w:ind w:left="0"/>
              <w:rPr>
                <w:b/>
                <w:smallCaps/>
              </w:rPr>
            </w:pPr>
            <w:r>
              <w:t>b</w:t>
            </w:r>
          </w:p>
          <w:p w14:paraId="36DDB1E8" w14:textId="77777777" w:rsidR="0061140A" w:rsidRDefault="0061140A" w:rsidP="00527A01">
            <w:pPr>
              <w:ind w:left="0"/>
              <w:jc w:val="center"/>
              <w:rPr>
                <w:b/>
                <w:smallCaps/>
              </w:rPr>
            </w:pPr>
            <w:r>
              <w:t>l</w:t>
            </w:r>
          </w:p>
          <w:p w14:paraId="71FEE3A0" w14:textId="77777777" w:rsidR="0061140A" w:rsidRDefault="0061140A" w:rsidP="00527A01">
            <w:pPr>
              <w:ind w:left="0"/>
              <w:jc w:val="center"/>
              <w:rPr>
                <w:b/>
                <w:smallCaps/>
              </w:rPr>
            </w:pPr>
            <w:r>
              <w:t>i</w:t>
            </w:r>
          </w:p>
          <w:p w14:paraId="5A6F62DD" w14:textId="77777777" w:rsidR="0061140A" w:rsidRDefault="0061140A" w:rsidP="00527A01">
            <w:pPr>
              <w:ind w:left="0"/>
              <w:jc w:val="center"/>
            </w:pPr>
            <w:r>
              <w:t>g</w:t>
            </w:r>
          </w:p>
        </w:tc>
        <w:tc>
          <w:tcPr>
            <w:tcW w:w="1788" w:type="dxa"/>
            <w:shd w:val="clear" w:color="auto" w:fill="A6A6A6"/>
          </w:tcPr>
          <w:p w14:paraId="7E30AE4B" w14:textId="77777777" w:rsidR="0061140A" w:rsidRDefault="0061140A" w:rsidP="00527A01">
            <w:pPr>
              <w:ind w:left="0"/>
              <w:jc w:val="left"/>
            </w:pPr>
            <w:r>
              <w:t>Propriété</w:t>
            </w:r>
          </w:p>
        </w:tc>
        <w:tc>
          <w:tcPr>
            <w:tcW w:w="1379" w:type="dxa"/>
            <w:shd w:val="clear" w:color="auto" w:fill="A6A6A6"/>
          </w:tcPr>
          <w:p w14:paraId="2C9B76AC" w14:textId="77777777" w:rsidR="0061140A" w:rsidRDefault="0061140A" w:rsidP="00527A01">
            <w:pPr>
              <w:ind w:left="0"/>
              <w:jc w:val="left"/>
            </w:pPr>
            <w:r>
              <w:t>Format</w:t>
            </w:r>
          </w:p>
        </w:tc>
        <w:tc>
          <w:tcPr>
            <w:tcW w:w="2234" w:type="dxa"/>
            <w:shd w:val="clear" w:color="auto" w:fill="A6A6A6"/>
          </w:tcPr>
          <w:p w14:paraId="63246F09" w14:textId="77777777" w:rsidR="0061140A" w:rsidRDefault="0061140A" w:rsidP="00527A01">
            <w:pPr>
              <w:ind w:left="0"/>
              <w:jc w:val="left"/>
              <w:rPr>
                <w:b/>
                <w:smallCaps/>
              </w:rPr>
            </w:pPr>
            <w:r>
              <w:t>Valorisation</w:t>
            </w:r>
          </w:p>
          <w:p w14:paraId="07C4A236" w14:textId="77777777" w:rsidR="0061140A" w:rsidRDefault="0061140A" w:rsidP="00527A01">
            <w:pPr>
              <w:ind w:left="0"/>
              <w:jc w:val="left"/>
              <w:rPr>
                <w:b/>
                <w:smallCaps/>
              </w:rPr>
            </w:pPr>
            <w:r>
              <w:t>ET / OU</w:t>
            </w:r>
          </w:p>
          <w:p w14:paraId="1D8FA159" w14:textId="77777777" w:rsidR="0061140A" w:rsidRDefault="0061140A" w:rsidP="00527A01">
            <w:pPr>
              <w:ind w:left="0"/>
              <w:jc w:val="left"/>
            </w:pPr>
            <w:r>
              <w:t>Commentaire</w:t>
            </w:r>
          </w:p>
        </w:tc>
      </w:tr>
      <w:tr w:rsidR="0061140A" w14:paraId="43E0F6A0" w14:textId="77777777" w:rsidTr="00527A01">
        <w:trPr>
          <w:cantSplit/>
          <w:trHeight w:val="467"/>
          <w:jc w:val="center"/>
        </w:trPr>
        <w:tc>
          <w:tcPr>
            <w:tcW w:w="2949" w:type="dxa"/>
          </w:tcPr>
          <w:p w14:paraId="33A7362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Caractéristiques techniques - Installation</w:t>
            </w:r>
          </w:p>
        </w:tc>
        <w:tc>
          <w:tcPr>
            <w:tcW w:w="1452" w:type="dxa"/>
          </w:tcPr>
          <w:p w14:paraId="30D68AE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Titre de la page</w:t>
            </w:r>
          </w:p>
        </w:tc>
        <w:tc>
          <w:tcPr>
            <w:tcW w:w="393" w:type="dxa"/>
          </w:tcPr>
          <w:p w14:paraId="319CAED8" w14:textId="77777777" w:rsidR="0061140A" w:rsidRDefault="0061140A" w:rsidP="00527A01">
            <w:pPr>
              <w:ind w:left="0"/>
              <w:jc w:val="left"/>
              <w:rPr>
                <w:rFonts w:ascii="Cambria" w:eastAsia="Cambria" w:hAnsi="Cambria" w:cs="Cambria"/>
                <w:sz w:val="20"/>
                <w:szCs w:val="20"/>
              </w:rPr>
            </w:pPr>
          </w:p>
        </w:tc>
        <w:tc>
          <w:tcPr>
            <w:tcW w:w="1788" w:type="dxa"/>
          </w:tcPr>
          <w:p w14:paraId="62EC5AE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Affichable</w:t>
            </w:r>
          </w:p>
        </w:tc>
        <w:tc>
          <w:tcPr>
            <w:tcW w:w="1379" w:type="dxa"/>
          </w:tcPr>
          <w:p w14:paraId="20681FDE" w14:textId="77777777" w:rsidR="0061140A" w:rsidRDefault="0061140A" w:rsidP="00527A01">
            <w:pPr>
              <w:ind w:firstLine="560"/>
              <w:jc w:val="left"/>
              <w:rPr>
                <w:rFonts w:ascii="Cambria" w:eastAsia="Cambria" w:hAnsi="Cambria" w:cs="Cambria"/>
                <w:sz w:val="20"/>
                <w:szCs w:val="20"/>
              </w:rPr>
            </w:pPr>
          </w:p>
        </w:tc>
        <w:tc>
          <w:tcPr>
            <w:tcW w:w="2234" w:type="dxa"/>
          </w:tcPr>
          <w:p w14:paraId="559B5A38" w14:textId="77777777" w:rsidR="0061140A" w:rsidRDefault="0061140A" w:rsidP="00527A01">
            <w:pPr>
              <w:ind w:left="0"/>
              <w:jc w:val="left"/>
              <w:rPr>
                <w:rFonts w:ascii="Cambria" w:eastAsia="Cambria" w:hAnsi="Cambria" w:cs="Cambria"/>
                <w:sz w:val="20"/>
                <w:szCs w:val="20"/>
              </w:rPr>
            </w:pPr>
          </w:p>
        </w:tc>
      </w:tr>
      <w:tr w:rsidR="0061140A" w14:paraId="49B5AC99" w14:textId="77777777" w:rsidTr="00527A01">
        <w:trPr>
          <w:cantSplit/>
          <w:trHeight w:val="467"/>
          <w:jc w:val="center"/>
        </w:trPr>
        <w:tc>
          <w:tcPr>
            <w:tcW w:w="2949" w:type="dxa"/>
            <w:shd w:val="clear" w:color="auto" w:fill="EBF1DD"/>
          </w:tcPr>
          <w:p w14:paraId="286241A0"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Le dossier est sur plusieurs installations</w:t>
            </w:r>
          </w:p>
        </w:tc>
        <w:tc>
          <w:tcPr>
            <w:tcW w:w="1452" w:type="dxa"/>
            <w:shd w:val="clear" w:color="auto" w:fill="EBF1DD"/>
          </w:tcPr>
          <w:p w14:paraId="5C7C675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Switch ON / OFF</w:t>
            </w:r>
          </w:p>
        </w:tc>
        <w:tc>
          <w:tcPr>
            <w:tcW w:w="393" w:type="dxa"/>
            <w:shd w:val="clear" w:color="auto" w:fill="EBF1DD"/>
          </w:tcPr>
          <w:p w14:paraId="2B9695F5" w14:textId="77777777" w:rsidR="0061140A" w:rsidRDefault="0061140A" w:rsidP="00527A01">
            <w:pPr>
              <w:ind w:left="0"/>
              <w:jc w:val="left"/>
              <w:rPr>
                <w:rFonts w:ascii="Cambria" w:eastAsia="Cambria" w:hAnsi="Cambria" w:cs="Cambria"/>
                <w:sz w:val="20"/>
                <w:szCs w:val="20"/>
              </w:rPr>
            </w:pPr>
          </w:p>
        </w:tc>
        <w:tc>
          <w:tcPr>
            <w:tcW w:w="1788" w:type="dxa"/>
            <w:shd w:val="clear" w:color="auto" w:fill="EBF1DD"/>
          </w:tcPr>
          <w:p w14:paraId="4B03A7CD"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Saisissable</w:t>
            </w:r>
          </w:p>
        </w:tc>
        <w:tc>
          <w:tcPr>
            <w:tcW w:w="1379" w:type="dxa"/>
            <w:shd w:val="clear" w:color="auto" w:fill="EBF1DD"/>
          </w:tcPr>
          <w:p w14:paraId="66494E78" w14:textId="77777777" w:rsidR="0061140A" w:rsidRDefault="0061140A" w:rsidP="00527A01">
            <w:pPr>
              <w:ind w:left="0"/>
              <w:jc w:val="left"/>
              <w:rPr>
                <w:rFonts w:ascii="Cambria" w:eastAsia="Cambria" w:hAnsi="Cambria" w:cs="Cambria"/>
                <w:sz w:val="20"/>
                <w:szCs w:val="20"/>
              </w:rPr>
            </w:pPr>
          </w:p>
        </w:tc>
        <w:tc>
          <w:tcPr>
            <w:tcW w:w="2234" w:type="dxa"/>
            <w:shd w:val="clear" w:color="auto" w:fill="EBF1DD"/>
          </w:tcPr>
          <w:p w14:paraId="25543A1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ON = Oui</w:t>
            </w:r>
          </w:p>
          <w:p w14:paraId="2B4679A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OFF = Non</w:t>
            </w:r>
          </w:p>
        </w:tc>
      </w:tr>
      <w:tr w:rsidR="0061140A" w14:paraId="7E4EFF0D" w14:textId="77777777" w:rsidTr="00527A01">
        <w:trPr>
          <w:cantSplit/>
          <w:trHeight w:val="467"/>
          <w:jc w:val="center"/>
        </w:trPr>
        <w:tc>
          <w:tcPr>
            <w:tcW w:w="2949" w:type="dxa"/>
            <w:shd w:val="clear" w:color="auto" w:fill="EBF1DD"/>
          </w:tcPr>
          <w:p w14:paraId="59AB3482"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Préciser les communes des installations, les installations concernées et les équipements rattachés à ces installation </w:t>
            </w:r>
          </w:p>
        </w:tc>
        <w:tc>
          <w:tcPr>
            <w:tcW w:w="1452" w:type="dxa"/>
            <w:shd w:val="clear" w:color="auto" w:fill="EBF1DD"/>
          </w:tcPr>
          <w:p w14:paraId="180A51A5"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Zone de saisie</w:t>
            </w:r>
          </w:p>
        </w:tc>
        <w:tc>
          <w:tcPr>
            <w:tcW w:w="393" w:type="dxa"/>
            <w:shd w:val="clear" w:color="auto" w:fill="EBF1DD"/>
          </w:tcPr>
          <w:p w14:paraId="5EEAE86D" w14:textId="77777777" w:rsidR="0061140A" w:rsidRDefault="0061140A" w:rsidP="00527A01">
            <w:pPr>
              <w:ind w:left="0"/>
              <w:jc w:val="left"/>
              <w:rPr>
                <w:rFonts w:ascii="Cambria" w:eastAsia="Cambria" w:hAnsi="Cambria" w:cs="Cambria"/>
                <w:sz w:val="20"/>
                <w:szCs w:val="20"/>
              </w:rPr>
            </w:pPr>
          </w:p>
        </w:tc>
        <w:tc>
          <w:tcPr>
            <w:tcW w:w="1788" w:type="dxa"/>
            <w:shd w:val="clear" w:color="auto" w:fill="EBF1DD"/>
          </w:tcPr>
          <w:p w14:paraId="74E3945B"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Saisissable</w:t>
            </w:r>
          </w:p>
        </w:tc>
        <w:tc>
          <w:tcPr>
            <w:tcW w:w="1379" w:type="dxa"/>
            <w:shd w:val="clear" w:color="auto" w:fill="EBF1DD"/>
          </w:tcPr>
          <w:p w14:paraId="59BF6370" w14:textId="77777777" w:rsidR="0061140A" w:rsidRDefault="0061140A" w:rsidP="00527A01">
            <w:pPr>
              <w:ind w:left="0"/>
              <w:jc w:val="left"/>
              <w:rPr>
                <w:rFonts w:ascii="Cambria" w:eastAsia="Cambria" w:hAnsi="Cambria" w:cs="Cambria"/>
                <w:sz w:val="20"/>
                <w:szCs w:val="20"/>
              </w:rPr>
            </w:pPr>
          </w:p>
        </w:tc>
        <w:tc>
          <w:tcPr>
            <w:tcW w:w="2234" w:type="dxa"/>
            <w:shd w:val="clear" w:color="auto" w:fill="EBF1DD"/>
          </w:tcPr>
          <w:p w14:paraId="1E56AD9C"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Affiché si le dossier est sur plusieurs installations (Switch ON : Oui)</w:t>
            </w:r>
          </w:p>
        </w:tc>
      </w:tr>
      <w:tr w:rsidR="0061140A" w14:paraId="67F8A9A7" w14:textId="77777777" w:rsidTr="00527A01">
        <w:trPr>
          <w:cantSplit/>
          <w:trHeight w:val="467"/>
          <w:jc w:val="center"/>
        </w:trPr>
        <w:tc>
          <w:tcPr>
            <w:tcW w:w="10195" w:type="dxa"/>
            <w:gridSpan w:val="6"/>
            <w:shd w:val="clear" w:color="auto" w:fill="41738C"/>
          </w:tcPr>
          <w:p w14:paraId="379B9D92" w14:textId="77777777" w:rsidR="0061140A" w:rsidRDefault="0061140A" w:rsidP="00527A01">
            <w:pPr>
              <w:ind w:left="0"/>
              <w:jc w:val="left"/>
              <w:rPr>
                <w:rFonts w:ascii="Cambria" w:eastAsia="Cambria" w:hAnsi="Cambria" w:cs="Cambria"/>
                <w:color w:val="FFFFFF"/>
                <w:sz w:val="20"/>
                <w:szCs w:val="20"/>
              </w:rPr>
            </w:pPr>
            <w:r>
              <w:rPr>
                <w:rFonts w:ascii="Cambria" w:eastAsia="Cambria" w:hAnsi="Cambria" w:cs="Cambria"/>
                <w:color w:val="FFFFFF"/>
                <w:sz w:val="20"/>
                <w:szCs w:val="20"/>
              </w:rPr>
              <w:t xml:space="preserve">Début Bloc </w:t>
            </w:r>
            <w:r>
              <w:rPr>
                <w:rFonts w:ascii="Cambria" w:eastAsia="Cambria" w:hAnsi="Cambria" w:cs="Cambria"/>
                <w:b/>
                <w:color w:val="FFFFFF"/>
                <w:sz w:val="20"/>
                <w:szCs w:val="20"/>
              </w:rPr>
              <w:t>Type d’installation</w:t>
            </w:r>
          </w:p>
        </w:tc>
      </w:tr>
      <w:tr w:rsidR="0061140A" w14:paraId="7FDC42C6" w14:textId="77777777" w:rsidTr="00527A01">
        <w:trPr>
          <w:cantSplit/>
          <w:trHeight w:val="467"/>
          <w:jc w:val="center"/>
        </w:trPr>
        <w:tc>
          <w:tcPr>
            <w:tcW w:w="2949" w:type="dxa"/>
          </w:tcPr>
          <w:p w14:paraId="49914DAD"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Type d’installation</w:t>
            </w:r>
          </w:p>
        </w:tc>
        <w:tc>
          <w:tcPr>
            <w:tcW w:w="1452" w:type="dxa"/>
          </w:tcPr>
          <w:p w14:paraId="665DAFCD"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Libellé du groupe de radio boutons</w:t>
            </w:r>
          </w:p>
        </w:tc>
        <w:tc>
          <w:tcPr>
            <w:tcW w:w="393" w:type="dxa"/>
          </w:tcPr>
          <w:p w14:paraId="332E3007" w14:textId="77777777" w:rsidR="0061140A" w:rsidRDefault="0061140A" w:rsidP="00527A01">
            <w:pPr>
              <w:ind w:left="0"/>
              <w:jc w:val="left"/>
              <w:rPr>
                <w:rFonts w:ascii="Cambria" w:eastAsia="Cambria" w:hAnsi="Cambria" w:cs="Cambria"/>
                <w:sz w:val="20"/>
                <w:szCs w:val="20"/>
              </w:rPr>
            </w:pPr>
          </w:p>
        </w:tc>
        <w:tc>
          <w:tcPr>
            <w:tcW w:w="1788" w:type="dxa"/>
          </w:tcPr>
          <w:p w14:paraId="0DF54D3E"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Affichable</w:t>
            </w:r>
          </w:p>
        </w:tc>
        <w:tc>
          <w:tcPr>
            <w:tcW w:w="1379" w:type="dxa"/>
            <w:vMerge w:val="restart"/>
          </w:tcPr>
          <w:p w14:paraId="16A10F0E"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Groupe de radio boutons</w:t>
            </w:r>
          </w:p>
        </w:tc>
        <w:tc>
          <w:tcPr>
            <w:tcW w:w="2234" w:type="dxa"/>
          </w:tcPr>
          <w:p w14:paraId="3BCB4329" w14:textId="77777777" w:rsidR="0061140A" w:rsidRDefault="0061140A" w:rsidP="00527A01">
            <w:pPr>
              <w:ind w:left="0"/>
              <w:jc w:val="left"/>
              <w:rPr>
                <w:rFonts w:ascii="Cambria" w:eastAsia="Cambria" w:hAnsi="Cambria" w:cs="Cambria"/>
                <w:sz w:val="20"/>
                <w:szCs w:val="20"/>
              </w:rPr>
            </w:pPr>
          </w:p>
        </w:tc>
      </w:tr>
      <w:tr w:rsidR="0061140A" w14:paraId="69609730" w14:textId="77777777" w:rsidTr="00527A01">
        <w:trPr>
          <w:cantSplit/>
          <w:trHeight w:val="467"/>
          <w:jc w:val="center"/>
        </w:trPr>
        <w:tc>
          <w:tcPr>
            <w:tcW w:w="2949" w:type="dxa"/>
          </w:tcPr>
          <w:p w14:paraId="3FFA9FB0"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Nouvelle installation</w:t>
            </w:r>
          </w:p>
        </w:tc>
        <w:tc>
          <w:tcPr>
            <w:tcW w:w="1452" w:type="dxa"/>
          </w:tcPr>
          <w:p w14:paraId="0CCD0339"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val="restart"/>
          </w:tcPr>
          <w:p w14:paraId="300164D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w:t>
            </w:r>
          </w:p>
        </w:tc>
        <w:tc>
          <w:tcPr>
            <w:tcW w:w="1788" w:type="dxa"/>
          </w:tcPr>
          <w:p w14:paraId="408682B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Sélectionnable</w:t>
            </w:r>
          </w:p>
        </w:tc>
        <w:tc>
          <w:tcPr>
            <w:tcW w:w="1379" w:type="dxa"/>
            <w:vMerge/>
          </w:tcPr>
          <w:p w14:paraId="035194EE"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6BCB17E5" w14:textId="77777777" w:rsidR="0061140A" w:rsidRDefault="0061140A" w:rsidP="00527A01">
            <w:pPr>
              <w:ind w:left="0"/>
              <w:jc w:val="left"/>
              <w:rPr>
                <w:rFonts w:ascii="Cambria" w:eastAsia="Cambria" w:hAnsi="Cambria" w:cs="Cambria"/>
                <w:sz w:val="20"/>
                <w:szCs w:val="20"/>
              </w:rPr>
            </w:pPr>
          </w:p>
        </w:tc>
      </w:tr>
      <w:tr w:rsidR="0061140A" w14:paraId="4E348306" w14:textId="77777777" w:rsidTr="00527A01">
        <w:trPr>
          <w:cantSplit/>
          <w:trHeight w:val="467"/>
          <w:jc w:val="center"/>
        </w:trPr>
        <w:tc>
          <w:tcPr>
            <w:tcW w:w="2949" w:type="dxa"/>
          </w:tcPr>
          <w:p w14:paraId="39950C0B"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Installation existante</w:t>
            </w:r>
          </w:p>
        </w:tc>
        <w:tc>
          <w:tcPr>
            <w:tcW w:w="1452" w:type="dxa"/>
          </w:tcPr>
          <w:p w14:paraId="25FBC249"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tcPr>
          <w:p w14:paraId="46593E84"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1788" w:type="dxa"/>
          </w:tcPr>
          <w:p w14:paraId="68C0192E"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Sélectionnable</w:t>
            </w:r>
          </w:p>
        </w:tc>
        <w:tc>
          <w:tcPr>
            <w:tcW w:w="1379" w:type="dxa"/>
            <w:vMerge/>
          </w:tcPr>
          <w:p w14:paraId="2C92E1A3"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19E70195" w14:textId="77777777" w:rsidR="0061140A" w:rsidRDefault="0061140A" w:rsidP="00527A01">
            <w:pPr>
              <w:ind w:left="0"/>
              <w:jc w:val="left"/>
              <w:rPr>
                <w:rFonts w:ascii="Cambria" w:eastAsia="Cambria" w:hAnsi="Cambria" w:cs="Cambria"/>
                <w:sz w:val="20"/>
                <w:szCs w:val="20"/>
              </w:rPr>
            </w:pPr>
          </w:p>
        </w:tc>
      </w:tr>
      <w:tr w:rsidR="0061140A" w14:paraId="658EE92E" w14:textId="77777777" w:rsidTr="00527A01">
        <w:trPr>
          <w:cantSplit/>
          <w:trHeight w:val="467"/>
          <w:jc w:val="center"/>
        </w:trPr>
        <w:tc>
          <w:tcPr>
            <w:tcW w:w="10195" w:type="dxa"/>
            <w:gridSpan w:val="6"/>
            <w:shd w:val="clear" w:color="auto" w:fill="41738C"/>
          </w:tcPr>
          <w:p w14:paraId="4F936B79" w14:textId="77777777" w:rsidR="0061140A" w:rsidRDefault="0061140A" w:rsidP="00527A01">
            <w:pPr>
              <w:ind w:left="0"/>
              <w:jc w:val="left"/>
              <w:rPr>
                <w:rFonts w:ascii="Cambria" w:eastAsia="Cambria" w:hAnsi="Cambria" w:cs="Cambria"/>
                <w:sz w:val="20"/>
                <w:szCs w:val="20"/>
              </w:rPr>
            </w:pPr>
            <w:r>
              <w:rPr>
                <w:rFonts w:ascii="Cambria" w:eastAsia="Cambria" w:hAnsi="Cambria" w:cs="Cambria"/>
                <w:color w:val="FFFFFF"/>
                <w:sz w:val="20"/>
                <w:szCs w:val="20"/>
              </w:rPr>
              <w:t xml:space="preserve">Fin Bloc </w:t>
            </w:r>
            <w:r>
              <w:rPr>
                <w:rFonts w:ascii="Cambria" w:eastAsia="Cambria" w:hAnsi="Cambria" w:cs="Cambria"/>
                <w:b/>
                <w:color w:val="FFFFFF"/>
                <w:sz w:val="20"/>
                <w:szCs w:val="20"/>
              </w:rPr>
              <w:t>Type d’installation</w:t>
            </w:r>
          </w:p>
        </w:tc>
      </w:tr>
      <w:tr w:rsidR="0061140A" w14:paraId="5C1E8A17" w14:textId="77777777" w:rsidTr="00527A01">
        <w:trPr>
          <w:cantSplit/>
          <w:trHeight w:val="467"/>
          <w:jc w:val="center"/>
        </w:trPr>
        <w:tc>
          <w:tcPr>
            <w:tcW w:w="10195" w:type="dxa"/>
            <w:gridSpan w:val="6"/>
            <w:shd w:val="clear" w:color="auto" w:fill="41738C"/>
          </w:tcPr>
          <w:p w14:paraId="36947CF4" w14:textId="77777777" w:rsidR="0061140A" w:rsidRDefault="0061140A" w:rsidP="00527A01">
            <w:pPr>
              <w:ind w:left="0"/>
              <w:jc w:val="left"/>
              <w:rPr>
                <w:rFonts w:ascii="Cambria" w:eastAsia="Cambria" w:hAnsi="Cambria" w:cs="Cambria"/>
                <w:b/>
                <w:color w:val="FFFFFF"/>
                <w:sz w:val="20"/>
                <w:szCs w:val="20"/>
              </w:rPr>
            </w:pPr>
            <w:r>
              <w:rPr>
                <w:rFonts w:ascii="Cambria" w:eastAsia="Cambria" w:hAnsi="Cambria" w:cs="Cambria"/>
                <w:color w:val="FFFFFF"/>
                <w:sz w:val="20"/>
                <w:szCs w:val="20"/>
              </w:rPr>
              <w:t xml:space="preserve">Début Bloc </w:t>
            </w:r>
            <w:r>
              <w:rPr>
                <w:rFonts w:ascii="Cambria" w:eastAsia="Cambria" w:hAnsi="Cambria" w:cs="Cambria"/>
                <w:b/>
                <w:color w:val="FFFFFF"/>
                <w:sz w:val="20"/>
                <w:szCs w:val="20"/>
              </w:rPr>
              <w:t xml:space="preserve">recherche installation existante </w:t>
            </w:r>
          </w:p>
          <w:p w14:paraId="798A5E0D" w14:textId="77777777" w:rsidR="0061140A" w:rsidRDefault="00B21883" w:rsidP="00527A01">
            <w:pPr>
              <w:ind w:left="0"/>
              <w:jc w:val="left"/>
              <w:rPr>
                <w:rFonts w:ascii="Cambria" w:eastAsia="Cambria" w:hAnsi="Cambria" w:cs="Cambria"/>
                <w:b/>
                <w:color w:val="FFFFFF"/>
                <w:sz w:val="20"/>
                <w:szCs w:val="20"/>
              </w:rPr>
            </w:pPr>
            <w:hyperlink w:anchor="bookmark=id.3rnmrmc">
              <w:r w:rsidR="0061140A">
                <w:rPr>
                  <w:color w:val="FFFFFF"/>
                  <w:sz w:val="16"/>
                  <w:szCs w:val="16"/>
                  <w:u w:val="single"/>
                </w:rPr>
                <w:t>CTI_RG_300</w:t>
              </w:r>
            </w:hyperlink>
          </w:p>
          <w:p w14:paraId="4C470884" w14:textId="77777777" w:rsidR="0061140A" w:rsidRDefault="0061140A" w:rsidP="00527A01">
            <w:pPr>
              <w:ind w:left="0"/>
              <w:jc w:val="left"/>
              <w:rPr>
                <w:rFonts w:ascii="Cambria" w:eastAsia="Cambria" w:hAnsi="Cambria" w:cs="Cambria"/>
                <w:i/>
                <w:color w:val="FFFFFF"/>
                <w:sz w:val="20"/>
                <w:szCs w:val="20"/>
              </w:rPr>
            </w:pPr>
            <w:r>
              <w:rPr>
                <w:rFonts w:ascii="Cambria" w:eastAsia="Cambria" w:hAnsi="Cambria" w:cs="Cambria"/>
                <w:i/>
                <w:color w:val="FFFFFF"/>
                <w:sz w:val="20"/>
                <w:szCs w:val="20"/>
              </w:rPr>
              <w:t xml:space="preserve">Affiché uniquement quand installation existante est sélectionnée </w:t>
            </w:r>
          </w:p>
        </w:tc>
      </w:tr>
      <w:tr w:rsidR="0061140A" w14:paraId="514056B3" w14:textId="77777777" w:rsidTr="00527A01">
        <w:trPr>
          <w:cantSplit/>
          <w:trHeight w:val="467"/>
          <w:jc w:val="center"/>
        </w:trPr>
        <w:tc>
          <w:tcPr>
            <w:tcW w:w="2949" w:type="dxa"/>
          </w:tcPr>
          <w:p w14:paraId="1AA481E7" w14:textId="77777777" w:rsidR="0061140A" w:rsidRDefault="00B21883" w:rsidP="00527A01">
            <w:pPr>
              <w:ind w:left="0"/>
              <w:jc w:val="left"/>
              <w:rPr>
                <w:rFonts w:ascii="Cambria" w:eastAsia="Cambria" w:hAnsi="Cambria" w:cs="Cambria"/>
                <w:sz w:val="20"/>
                <w:szCs w:val="20"/>
              </w:rPr>
            </w:pPr>
            <w:sdt>
              <w:sdtPr>
                <w:tag w:val="goog_rdk_3597"/>
                <w:id w:val="-1416078633"/>
              </w:sdtPr>
              <w:sdtEndPr/>
              <w:sdtContent>
                <w:del w:id="7" w:author="REVEL Fleur" w:date="2022-05-20T15:15:00Z">
                  <w:r w:rsidR="0061140A">
                    <w:rPr>
                      <w:rFonts w:ascii="Cambria" w:eastAsia="Cambria" w:hAnsi="Cambria" w:cs="Cambria"/>
                      <w:sz w:val="20"/>
                      <w:szCs w:val="20"/>
                    </w:rPr>
                    <w:delText>Saisir le n</w:delText>
                  </w:r>
                </w:del>
              </w:sdtContent>
            </w:sdt>
            <w:sdt>
              <w:sdtPr>
                <w:tag w:val="goog_rdk_3598"/>
                <w:id w:val="1000923864"/>
              </w:sdtPr>
              <w:sdtEndPr/>
              <w:sdtContent>
                <w:ins w:id="8" w:author="REVEL Fleur" w:date="2022-05-20T15:15:00Z">
                  <w:r w:rsidR="0061140A">
                    <w:rPr>
                      <w:rFonts w:ascii="Cambria" w:eastAsia="Cambria" w:hAnsi="Cambria" w:cs="Cambria"/>
                      <w:sz w:val="20"/>
                      <w:szCs w:val="20"/>
                    </w:rPr>
                    <w:t>N</w:t>
                  </w:r>
                </w:ins>
              </w:sdtContent>
            </w:sdt>
            <w:r w:rsidR="0061140A">
              <w:rPr>
                <w:rFonts w:ascii="Cambria" w:eastAsia="Cambria" w:hAnsi="Cambria" w:cs="Cambria"/>
                <w:sz w:val="20"/>
                <w:szCs w:val="20"/>
              </w:rPr>
              <w:t xml:space="preserve">uméro d’installation </w:t>
            </w:r>
            <w:sdt>
              <w:sdtPr>
                <w:tag w:val="goog_rdk_3599"/>
                <w:id w:val="-623007267"/>
              </w:sdtPr>
              <w:sdtEndPr/>
              <w:sdtContent>
                <w:ins w:id="9" w:author="REVEL Fleur" w:date="2022-05-20T15:15:00Z">
                  <w:r w:rsidR="0061140A">
                    <w:rPr>
                      <w:rFonts w:ascii="Cambria" w:eastAsia="Cambria" w:hAnsi="Cambria" w:cs="Cambria"/>
                      <w:sz w:val="20"/>
                      <w:szCs w:val="20"/>
                    </w:rPr>
                    <w:t>Data ES</w:t>
                  </w:r>
                </w:ins>
              </w:sdtContent>
            </w:sdt>
          </w:p>
          <w:p w14:paraId="341843D3" w14:textId="77777777" w:rsidR="0061140A" w:rsidRDefault="00B21883" w:rsidP="00527A01">
            <w:pPr>
              <w:ind w:left="0"/>
              <w:jc w:val="left"/>
              <w:rPr>
                <w:rFonts w:ascii="Cambria" w:eastAsia="Cambria" w:hAnsi="Cambria" w:cs="Cambria"/>
                <w:sz w:val="16"/>
                <w:szCs w:val="16"/>
              </w:rPr>
            </w:pPr>
            <w:sdt>
              <w:sdtPr>
                <w:tag w:val="goog_rdk_3601"/>
                <w:id w:val="-336080671"/>
              </w:sdtPr>
              <w:sdtEndPr/>
              <w:sdtContent>
                <w:del w:id="10" w:author="REVEL Fleur" w:date="2022-05-20T15:15:00Z">
                  <w:r w:rsidR="0061140A">
                    <w:rPr>
                      <w:rFonts w:ascii="Cambria" w:eastAsia="Cambria" w:hAnsi="Cambria" w:cs="Cambria"/>
                      <w:b/>
                      <w:sz w:val="16"/>
                      <w:szCs w:val="16"/>
                    </w:rPr>
                    <w:delText xml:space="preserve">N° Data ES </w:delText>
                  </w:r>
                  <w:r w:rsidR="0061140A">
                    <w:rPr>
                      <w:rFonts w:ascii="Cambria" w:eastAsia="Cambria" w:hAnsi="Cambria" w:cs="Cambria"/>
                      <w:sz w:val="16"/>
                      <w:szCs w:val="16"/>
                      <w:highlight w:val="cyan"/>
                    </w:rPr>
                    <w:delText>(ou N° RES)</w:delText>
                  </w:r>
                </w:del>
              </w:sdtContent>
            </w:sdt>
          </w:p>
        </w:tc>
        <w:tc>
          <w:tcPr>
            <w:tcW w:w="1452" w:type="dxa"/>
          </w:tcPr>
          <w:p w14:paraId="21EEC561"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Champ de saisie</w:t>
            </w:r>
          </w:p>
        </w:tc>
        <w:tc>
          <w:tcPr>
            <w:tcW w:w="393" w:type="dxa"/>
          </w:tcPr>
          <w:p w14:paraId="6016D7E7"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w:t>
            </w:r>
          </w:p>
        </w:tc>
        <w:tc>
          <w:tcPr>
            <w:tcW w:w="1788" w:type="dxa"/>
          </w:tcPr>
          <w:p w14:paraId="6765A590"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Saisissable</w:t>
            </w:r>
          </w:p>
        </w:tc>
        <w:tc>
          <w:tcPr>
            <w:tcW w:w="1379" w:type="dxa"/>
          </w:tcPr>
          <w:p w14:paraId="418D6DB0" w14:textId="77777777" w:rsidR="0061140A" w:rsidRDefault="0061140A" w:rsidP="00527A01">
            <w:pPr>
              <w:ind w:firstLine="560"/>
              <w:jc w:val="left"/>
              <w:rPr>
                <w:rFonts w:ascii="Cambria" w:eastAsia="Cambria" w:hAnsi="Cambria" w:cs="Cambria"/>
                <w:sz w:val="20"/>
                <w:szCs w:val="20"/>
              </w:rPr>
            </w:pPr>
          </w:p>
        </w:tc>
        <w:tc>
          <w:tcPr>
            <w:tcW w:w="2234" w:type="dxa"/>
          </w:tcPr>
          <w:p w14:paraId="69B5D3C0"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Respecter le saut à la ligne du libellé</w:t>
            </w:r>
          </w:p>
          <w:p w14:paraId="7F894C4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Obligatoire si installation existante sélectionné</w:t>
            </w:r>
            <w:sdt>
              <w:sdtPr>
                <w:tag w:val="goog_rdk_3602"/>
                <w:id w:val="-1207641959"/>
              </w:sdtPr>
              <w:sdtEndPr/>
              <w:sdtContent>
                <w:ins w:id="11" w:author="REVEL Fleur" w:date="2022-06-02T16:11:00Z">
                  <w:r>
                    <w:rPr>
                      <w:rFonts w:ascii="Cambria" w:eastAsia="Cambria" w:hAnsi="Cambria" w:cs="Cambria"/>
                      <w:sz w:val="20"/>
                      <w:szCs w:val="20"/>
                    </w:rPr>
                    <w:t xml:space="preserve"> et qu’il n’y a pas de Numéro RES de l’installation de renseigné</w:t>
                  </w:r>
                </w:ins>
              </w:sdtContent>
            </w:sdt>
          </w:p>
        </w:tc>
      </w:tr>
      <w:tr w:rsidR="0061140A" w14:paraId="4A2C8262" w14:textId="77777777" w:rsidTr="00527A01">
        <w:trPr>
          <w:cantSplit/>
          <w:trHeight w:val="467"/>
          <w:jc w:val="center"/>
        </w:trPr>
        <w:tc>
          <w:tcPr>
            <w:tcW w:w="2949" w:type="dxa"/>
          </w:tcPr>
          <w:p w14:paraId="2C4AE44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lastRenderedPageBreak/>
              <w:t xml:space="preserve">Valider l’installation </w:t>
            </w:r>
          </w:p>
        </w:tc>
        <w:tc>
          <w:tcPr>
            <w:tcW w:w="1452" w:type="dxa"/>
          </w:tcPr>
          <w:p w14:paraId="502423B3"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Bouton </w:t>
            </w:r>
          </w:p>
        </w:tc>
        <w:tc>
          <w:tcPr>
            <w:tcW w:w="393" w:type="dxa"/>
          </w:tcPr>
          <w:p w14:paraId="157A74CE"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w:t>
            </w:r>
          </w:p>
        </w:tc>
        <w:tc>
          <w:tcPr>
            <w:tcW w:w="1788" w:type="dxa"/>
          </w:tcPr>
          <w:p w14:paraId="15DFB01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Activable</w:t>
            </w:r>
          </w:p>
        </w:tc>
        <w:tc>
          <w:tcPr>
            <w:tcW w:w="1379" w:type="dxa"/>
          </w:tcPr>
          <w:p w14:paraId="41735778" w14:textId="77777777" w:rsidR="0061140A" w:rsidRDefault="0061140A" w:rsidP="00527A01">
            <w:pPr>
              <w:ind w:firstLine="560"/>
              <w:jc w:val="left"/>
              <w:rPr>
                <w:rFonts w:ascii="Cambria" w:eastAsia="Cambria" w:hAnsi="Cambria" w:cs="Cambria"/>
                <w:sz w:val="20"/>
                <w:szCs w:val="20"/>
              </w:rPr>
            </w:pPr>
          </w:p>
        </w:tc>
        <w:tc>
          <w:tcPr>
            <w:tcW w:w="2234" w:type="dxa"/>
          </w:tcPr>
          <w:p w14:paraId="00EF6CC4"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Obligatoire si installation existante sélectionné</w:t>
            </w:r>
            <w:sdt>
              <w:sdtPr>
                <w:tag w:val="goog_rdk_3603"/>
                <w:id w:val="-718658458"/>
              </w:sdtPr>
              <w:sdtEndPr/>
              <w:sdtContent>
                <w:ins w:id="12" w:author="REVEL Fleur" w:date="2022-05-20T15:15:00Z">
                  <w:r>
                    <w:rPr>
                      <w:rFonts w:ascii="Cambria" w:eastAsia="Cambria" w:hAnsi="Cambria" w:cs="Cambria"/>
                      <w:sz w:val="20"/>
                      <w:szCs w:val="20"/>
                    </w:rPr>
                    <w:t xml:space="preserve"> et qu’il n’y a pas de Numéro RES de l’installation de renseigné</w:t>
                  </w:r>
                </w:ins>
              </w:sdtContent>
            </w:sdt>
          </w:p>
          <w:p w14:paraId="7C2C4A54"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(la validation de l’installation doit être faite avant la soumission)</w:t>
            </w:r>
          </w:p>
        </w:tc>
      </w:tr>
      <w:sdt>
        <w:sdtPr>
          <w:tag w:val="goog_rdk_3605"/>
          <w:id w:val="-2099709115"/>
        </w:sdtPr>
        <w:sdtEndPr/>
        <w:sdtContent>
          <w:tr w:rsidR="0061140A" w14:paraId="4813C24C" w14:textId="77777777" w:rsidTr="00527A01">
            <w:trPr>
              <w:cantSplit/>
              <w:trHeight w:val="467"/>
              <w:jc w:val="center"/>
              <w:ins w:id="13" w:author="REVEL Fleur" w:date="2022-05-20T15:13:00Z"/>
            </w:trPr>
            <w:tc>
              <w:tcPr>
                <w:tcW w:w="2949" w:type="dxa"/>
                <w:shd w:val="clear" w:color="auto" w:fill="EBF1DD"/>
              </w:tcPr>
              <w:sdt>
                <w:sdtPr>
                  <w:tag w:val="goog_rdk_3607"/>
                  <w:id w:val="-34967550"/>
                </w:sdtPr>
                <w:sdtEndPr/>
                <w:sdtContent>
                  <w:p w14:paraId="2892D760" w14:textId="77777777" w:rsidR="0061140A" w:rsidRDefault="00B21883" w:rsidP="00527A01">
                    <w:pPr>
                      <w:ind w:left="0"/>
                      <w:jc w:val="left"/>
                      <w:rPr>
                        <w:ins w:id="14" w:author="REVEL Fleur" w:date="2022-05-20T15:13:00Z"/>
                        <w:rFonts w:ascii="Cambria" w:eastAsia="Cambria" w:hAnsi="Cambria" w:cs="Cambria"/>
                        <w:sz w:val="20"/>
                        <w:szCs w:val="20"/>
                      </w:rPr>
                    </w:pPr>
                    <w:sdt>
                      <w:sdtPr>
                        <w:tag w:val="goog_rdk_3606"/>
                        <w:id w:val="-1456870801"/>
                      </w:sdtPr>
                      <w:sdtEndPr/>
                      <w:sdtContent>
                        <w:ins w:id="15" w:author="REVEL Fleur" w:date="2022-05-20T15:13:00Z">
                          <w:r w:rsidR="0061140A">
                            <w:rPr>
                              <w:rFonts w:ascii="Cambria" w:eastAsia="Cambria" w:hAnsi="Cambria" w:cs="Cambria"/>
                              <w:sz w:val="20"/>
                              <w:szCs w:val="20"/>
                            </w:rPr>
                            <w:t>Numéro RES de l’installation</w:t>
                          </w:r>
                        </w:ins>
                      </w:sdtContent>
                    </w:sdt>
                  </w:p>
                </w:sdtContent>
              </w:sdt>
            </w:tc>
            <w:tc>
              <w:tcPr>
                <w:tcW w:w="1452" w:type="dxa"/>
                <w:shd w:val="clear" w:color="auto" w:fill="EBF1DD"/>
              </w:tcPr>
              <w:sdt>
                <w:sdtPr>
                  <w:tag w:val="goog_rdk_3609"/>
                  <w:id w:val="1884981906"/>
                </w:sdtPr>
                <w:sdtEndPr/>
                <w:sdtContent>
                  <w:p w14:paraId="245D3553" w14:textId="77777777" w:rsidR="0061140A" w:rsidRDefault="00B21883" w:rsidP="00527A01">
                    <w:pPr>
                      <w:ind w:left="0"/>
                      <w:jc w:val="left"/>
                      <w:rPr>
                        <w:ins w:id="16" w:author="REVEL Fleur" w:date="2022-05-20T15:13:00Z"/>
                        <w:rFonts w:ascii="Cambria" w:eastAsia="Cambria" w:hAnsi="Cambria" w:cs="Cambria"/>
                        <w:sz w:val="20"/>
                        <w:szCs w:val="20"/>
                      </w:rPr>
                    </w:pPr>
                    <w:sdt>
                      <w:sdtPr>
                        <w:tag w:val="goog_rdk_3608"/>
                        <w:id w:val="1614709067"/>
                      </w:sdtPr>
                      <w:sdtEndPr/>
                      <w:sdtContent>
                        <w:ins w:id="17" w:author="REVEL Fleur" w:date="2022-05-20T15:13:00Z">
                          <w:r w:rsidR="0061140A">
                            <w:rPr>
                              <w:rFonts w:ascii="Cambria" w:eastAsia="Cambria" w:hAnsi="Cambria" w:cs="Cambria"/>
                              <w:sz w:val="20"/>
                              <w:szCs w:val="20"/>
                            </w:rPr>
                            <w:t>Champ de saisie</w:t>
                          </w:r>
                        </w:ins>
                      </w:sdtContent>
                    </w:sdt>
                  </w:p>
                </w:sdtContent>
              </w:sdt>
            </w:tc>
            <w:tc>
              <w:tcPr>
                <w:tcW w:w="393" w:type="dxa"/>
                <w:shd w:val="clear" w:color="auto" w:fill="EBF1DD"/>
              </w:tcPr>
              <w:sdt>
                <w:sdtPr>
                  <w:tag w:val="goog_rdk_3611"/>
                  <w:id w:val="1192118149"/>
                </w:sdtPr>
                <w:sdtEndPr/>
                <w:sdtContent>
                  <w:p w14:paraId="26D37484" w14:textId="77777777" w:rsidR="0061140A" w:rsidRDefault="00B21883" w:rsidP="00527A01">
                    <w:pPr>
                      <w:ind w:left="0"/>
                      <w:jc w:val="left"/>
                      <w:rPr>
                        <w:ins w:id="18" w:author="REVEL Fleur" w:date="2022-05-20T15:13:00Z"/>
                        <w:rFonts w:ascii="Cambria" w:eastAsia="Cambria" w:hAnsi="Cambria" w:cs="Cambria"/>
                        <w:sz w:val="20"/>
                        <w:szCs w:val="20"/>
                      </w:rPr>
                    </w:pPr>
                    <w:sdt>
                      <w:sdtPr>
                        <w:tag w:val="goog_rdk_3610"/>
                        <w:id w:val="1831712188"/>
                      </w:sdtPr>
                      <w:sdtEndPr/>
                      <w:sdtContent>
                        <w:ins w:id="19" w:author="REVEL Fleur" w:date="2022-05-20T15:13:00Z">
                          <w:r w:rsidR="0061140A">
                            <w:rPr>
                              <w:rFonts w:ascii="Cambria" w:eastAsia="Cambria" w:hAnsi="Cambria" w:cs="Cambria"/>
                              <w:sz w:val="20"/>
                              <w:szCs w:val="20"/>
                            </w:rPr>
                            <w:t>F</w:t>
                          </w:r>
                        </w:ins>
                      </w:sdtContent>
                    </w:sdt>
                  </w:p>
                </w:sdtContent>
              </w:sdt>
            </w:tc>
            <w:tc>
              <w:tcPr>
                <w:tcW w:w="1788" w:type="dxa"/>
                <w:shd w:val="clear" w:color="auto" w:fill="EBF1DD"/>
              </w:tcPr>
              <w:sdt>
                <w:sdtPr>
                  <w:tag w:val="goog_rdk_3613"/>
                  <w:id w:val="1482418833"/>
                </w:sdtPr>
                <w:sdtEndPr/>
                <w:sdtContent>
                  <w:p w14:paraId="1929AABF" w14:textId="77777777" w:rsidR="0061140A" w:rsidRDefault="00B21883" w:rsidP="00527A01">
                    <w:pPr>
                      <w:ind w:left="0"/>
                      <w:jc w:val="left"/>
                      <w:rPr>
                        <w:ins w:id="20" w:author="REVEL Fleur" w:date="2022-05-20T15:13:00Z"/>
                        <w:rFonts w:ascii="Cambria" w:eastAsia="Cambria" w:hAnsi="Cambria" w:cs="Cambria"/>
                        <w:sz w:val="20"/>
                        <w:szCs w:val="20"/>
                      </w:rPr>
                    </w:pPr>
                    <w:sdt>
                      <w:sdtPr>
                        <w:tag w:val="goog_rdk_3612"/>
                        <w:id w:val="-84606101"/>
                      </w:sdtPr>
                      <w:sdtEndPr/>
                      <w:sdtContent>
                        <w:ins w:id="21" w:author="REVEL Fleur" w:date="2022-05-20T15:13:00Z">
                          <w:r w:rsidR="0061140A">
                            <w:rPr>
                              <w:rFonts w:ascii="Cambria" w:eastAsia="Cambria" w:hAnsi="Cambria" w:cs="Cambria"/>
                              <w:sz w:val="20"/>
                              <w:szCs w:val="20"/>
                            </w:rPr>
                            <w:t xml:space="preserve">Affichable </w:t>
                          </w:r>
                        </w:ins>
                      </w:sdtContent>
                    </w:sdt>
                  </w:p>
                </w:sdtContent>
              </w:sdt>
              <w:sdt>
                <w:sdtPr>
                  <w:tag w:val="goog_rdk_3615"/>
                  <w:id w:val="1013568996"/>
                </w:sdtPr>
                <w:sdtEndPr/>
                <w:sdtContent>
                  <w:p w14:paraId="6E881D1A" w14:textId="77777777" w:rsidR="0061140A" w:rsidRDefault="00B21883" w:rsidP="00527A01">
                    <w:pPr>
                      <w:ind w:left="0"/>
                      <w:jc w:val="left"/>
                      <w:rPr>
                        <w:ins w:id="22" w:author="REVEL Fleur" w:date="2022-05-20T15:13:00Z"/>
                        <w:rFonts w:ascii="Cambria" w:eastAsia="Cambria" w:hAnsi="Cambria" w:cs="Cambria"/>
                        <w:sz w:val="20"/>
                        <w:szCs w:val="20"/>
                      </w:rPr>
                    </w:pPr>
                    <w:sdt>
                      <w:sdtPr>
                        <w:tag w:val="goog_rdk_3614"/>
                        <w:id w:val="566848436"/>
                      </w:sdtPr>
                      <w:sdtEndPr/>
                      <w:sdtContent>
                        <w:ins w:id="23" w:author="REVEL Fleur" w:date="2022-05-20T15:13:00Z">
                          <w:r w:rsidR="0061140A">
                            <w:rPr>
                              <w:rFonts w:ascii="Cambria" w:eastAsia="Cambria" w:hAnsi="Cambria" w:cs="Cambria"/>
                              <w:sz w:val="20"/>
                              <w:szCs w:val="20"/>
                            </w:rPr>
                            <w:t>(grisé)</w:t>
                          </w:r>
                        </w:ins>
                      </w:sdtContent>
                    </w:sdt>
                  </w:p>
                </w:sdtContent>
              </w:sdt>
            </w:tc>
            <w:tc>
              <w:tcPr>
                <w:tcW w:w="1379" w:type="dxa"/>
                <w:shd w:val="clear" w:color="auto" w:fill="EBF1DD"/>
              </w:tcPr>
              <w:sdt>
                <w:sdtPr>
                  <w:tag w:val="goog_rdk_3617"/>
                  <w:id w:val="-336006382"/>
                </w:sdtPr>
                <w:sdtEndPr/>
                <w:sdtContent>
                  <w:p w14:paraId="76D165BA" w14:textId="77777777" w:rsidR="0061140A" w:rsidRDefault="00B21883" w:rsidP="00527A01">
                    <w:pPr>
                      <w:ind w:firstLine="560"/>
                      <w:jc w:val="left"/>
                      <w:rPr>
                        <w:ins w:id="24" w:author="REVEL Fleur" w:date="2022-05-20T15:13:00Z"/>
                        <w:rFonts w:ascii="Cambria" w:eastAsia="Cambria" w:hAnsi="Cambria" w:cs="Cambria"/>
                        <w:sz w:val="20"/>
                        <w:szCs w:val="20"/>
                      </w:rPr>
                    </w:pPr>
                    <w:sdt>
                      <w:sdtPr>
                        <w:tag w:val="goog_rdk_3616"/>
                        <w:id w:val="-180980767"/>
                      </w:sdtPr>
                      <w:sdtEndPr/>
                      <w:sdtContent/>
                    </w:sdt>
                  </w:p>
                </w:sdtContent>
              </w:sdt>
            </w:tc>
            <w:tc>
              <w:tcPr>
                <w:tcW w:w="2234" w:type="dxa"/>
                <w:shd w:val="clear" w:color="auto" w:fill="EBF1DD"/>
              </w:tcPr>
              <w:sdt>
                <w:sdtPr>
                  <w:tag w:val="goog_rdk_3619"/>
                  <w:id w:val="613938125"/>
                </w:sdtPr>
                <w:sdtEndPr/>
                <w:sdtContent>
                  <w:p w14:paraId="5A38975D" w14:textId="77777777" w:rsidR="0061140A" w:rsidRDefault="00B21883" w:rsidP="00527A01">
                    <w:pPr>
                      <w:ind w:left="0"/>
                      <w:jc w:val="left"/>
                      <w:rPr>
                        <w:ins w:id="25" w:author="REVEL Fleur" w:date="2022-05-20T15:13:00Z"/>
                        <w:rFonts w:ascii="Cambria" w:eastAsia="Cambria" w:hAnsi="Cambria" w:cs="Cambria"/>
                        <w:sz w:val="20"/>
                        <w:szCs w:val="20"/>
                      </w:rPr>
                    </w:pPr>
                    <w:sdt>
                      <w:sdtPr>
                        <w:tag w:val="goog_rdk_3618"/>
                        <w:id w:val="2034768267"/>
                      </w:sdtPr>
                      <w:sdtEndPr/>
                      <w:sdtContent>
                        <w:ins w:id="26" w:author="REVEL Fleur" w:date="2022-05-20T15:13:00Z">
                          <w:r w:rsidR="0061140A">
                            <w:rPr>
                              <w:rFonts w:ascii="Cambria" w:eastAsia="Cambria" w:hAnsi="Cambria" w:cs="Cambria"/>
                              <w:sz w:val="20"/>
                              <w:szCs w:val="20"/>
                            </w:rPr>
                            <w:t>Affiché uniquement si le numéro RES existe suite à la reprise</w:t>
                          </w:r>
                        </w:ins>
                      </w:sdtContent>
                    </w:sdt>
                  </w:p>
                </w:sdtContent>
              </w:sdt>
            </w:tc>
          </w:tr>
        </w:sdtContent>
      </w:sdt>
      <w:tr w:rsidR="0061140A" w14:paraId="7616BB33" w14:textId="77777777" w:rsidTr="00527A01">
        <w:trPr>
          <w:cantSplit/>
          <w:trHeight w:val="467"/>
          <w:jc w:val="center"/>
        </w:trPr>
        <w:tc>
          <w:tcPr>
            <w:tcW w:w="10195" w:type="dxa"/>
            <w:gridSpan w:val="6"/>
            <w:shd w:val="clear" w:color="auto" w:fill="41738C"/>
          </w:tcPr>
          <w:p w14:paraId="3911AC96" w14:textId="77777777" w:rsidR="0061140A" w:rsidRDefault="0061140A" w:rsidP="00527A01">
            <w:pPr>
              <w:ind w:left="0"/>
              <w:jc w:val="left"/>
              <w:rPr>
                <w:rFonts w:ascii="Cambria" w:eastAsia="Cambria" w:hAnsi="Cambria" w:cs="Cambria"/>
                <w:color w:val="FFFFFF"/>
                <w:sz w:val="20"/>
                <w:szCs w:val="20"/>
              </w:rPr>
            </w:pPr>
            <w:r>
              <w:rPr>
                <w:rFonts w:ascii="Cambria" w:eastAsia="Cambria" w:hAnsi="Cambria" w:cs="Cambria"/>
                <w:color w:val="FFFFFF"/>
                <w:sz w:val="20"/>
                <w:szCs w:val="20"/>
              </w:rPr>
              <w:t xml:space="preserve">Fin Bloc </w:t>
            </w:r>
            <w:r>
              <w:rPr>
                <w:rFonts w:ascii="Cambria" w:eastAsia="Cambria" w:hAnsi="Cambria" w:cs="Cambria"/>
                <w:b/>
                <w:color w:val="FFFFFF"/>
                <w:sz w:val="20"/>
                <w:szCs w:val="20"/>
              </w:rPr>
              <w:t>recherche installation existante</w:t>
            </w:r>
          </w:p>
        </w:tc>
      </w:tr>
      <w:tr w:rsidR="0061140A" w14:paraId="5F998C14" w14:textId="77777777" w:rsidTr="00527A01">
        <w:trPr>
          <w:cantSplit/>
          <w:trHeight w:val="467"/>
          <w:jc w:val="center"/>
        </w:trPr>
        <w:tc>
          <w:tcPr>
            <w:tcW w:w="10195" w:type="dxa"/>
            <w:gridSpan w:val="6"/>
            <w:shd w:val="clear" w:color="auto" w:fill="41738C"/>
          </w:tcPr>
          <w:p w14:paraId="61188305" w14:textId="77777777" w:rsidR="0061140A" w:rsidRDefault="0061140A" w:rsidP="00527A01">
            <w:pPr>
              <w:ind w:left="0"/>
              <w:jc w:val="left"/>
              <w:rPr>
                <w:rFonts w:ascii="Cambria" w:eastAsia="Cambria" w:hAnsi="Cambria" w:cs="Cambria"/>
                <w:b/>
                <w:color w:val="FFFFFF"/>
                <w:sz w:val="20"/>
                <w:szCs w:val="20"/>
              </w:rPr>
            </w:pPr>
            <w:r>
              <w:rPr>
                <w:rFonts w:ascii="Cambria" w:eastAsia="Cambria" w:hAnsi="Cambria" w:cs="Cambria"/>
                <w:color w:val="FFFFFF"/>
                <w:sz w:val="20"/>
                <w:szCs w:val="20"/>
              </w:rPr>
              <w:t xml:space="preserve">Début du bloc </w:t>
            </w:r>
            <w:r>
              <w:rPr>
                <w:rFonts w:ascii="Cambria" w:eastAsia="Cambria" w:hAnsi="Cambria" w:cs="Cambria"/>
                <w:b/>
                <w:color w:val="FFFFFF"/>
                <w:sz w:val="20"/>
                <w:szCs w:val="20"/>
              </w:rPr>
              <w:t>formulaire installation</w:t>
            </w:r>
          </w:p>
          <w:sdt>
            <w:sdtPr>
              <w:tag w:val="goog_rdk_3621"/>
              <w:id w:val="-1015687917"/>
            </w:sdtPr>
            <w:sdtEndPr/>
            <w:sdtContent>
              <w:p w14:paraId="04673B73" w14:textId="77777777" w:rsidR="0061140A" w:rsidRDefault="0061140A" w:rsidP="00527A01">
                <w:pPr>
                  <w:ind w:left="0"/>
                  <w:jc w:val="left"/>
                  <w:rPr>
                    <w:del w:id="27" w:author="REVEL Fleur" w:date="2022-06-02T16:11:00Z"/>
                    <w:rFonts w:ascii="Cambria" w:eastAsia="Cambria" w:hAnsi="Cambria" w:cs="Cambria"/>
                    <w:b/>
                    <w:color w:val="FFFFFF"/>
                    <w:sz w:val="20"/>
                    <w:szCs w:val="20"/>
                  </w:rPr>
                </w:pPr>
                <w:r>
                  <w:fldChar w:fldCharType="begin"/>
                </w:r>
                <w:r>
                  <w:instrText>HYPERLINK \l "bookmark=id.26sx1u5" \h</w:instrText>
                </w:r>
                <w:r>
                  <w:fldChar w:fldCharType="separate"/>
                </w:r>
                <w:r>
                  <w:rPr>
                    <w:b/>
                  </w:rPr>
                  <w:t>Error! Hyperlink reference not valid.</w:t>
                </w:r>
                <w:r>
                  <w:rPr>
                    <w:b/>
                  </w:rPr>
                  <w:fldChar w:fldCharType="end"/>
                </w:r>
                <w:sdt>
                  <w:sdtPr>
                    <w:tag w:val="goog_rdk_3620"/>
                    <w:id w:val="-971211173"/>
                  </w:sdtPr>
                  <w:sdtEndPr/>
                  <w:sdtContent/>
                </w:sdt>
              </w:p>
            </w:sdtContent>
          </w:sdt>
          <w:sdt>
            <w:sdtPr>
              <w:tag w:val="goog_rdk_3623"/>
              <w:id w:val="1702664436"/>
            </w:sdtPr>
            <w:sdtEndPr/>
            <w:sdtContent>
              <w:p w14:paraId="07605C15" w14:textId="77777777" w:rsidR="0061140A" w:rsidRDefault="00B21883" w:rsidP="00527A01">
                <w:pPr>
                  <w:ind w:left="0"/>
                  <w:jc w:val="left"/>
                  <w:rPr>
                    <w:del w:id="28" w:author="REVEL Fleur" w:date="2022-06-02T16:11:00Z"/>
                    <w:rFonts w:ascii="Cambria" w:eastAsia="Cambria" w:hAnsi="Cambria" w:cs="Cambria"/>
                    <w:i/>
                    <w:color w:val="FFFFFF"/>
                    <w:sz w:val="20"/>
                    <w:szCs w:val="20"/>
                  </w:rPr>
                </w:pPr>
                <w:sdt>
                  <w:sdtPr>
                    <w:tag w:val="goog_rdk_3622"/>
                    <w:id w:val="-1661840060"/>
                  </w:sdtPr>
                  <w:sdtEndPr/>
                  <w:sdtContent>
                    <w:del w:id="29" w:author="REVEL Fleur" w:date="2022-06-02T16:11:00Z">
                      <w:r w:rsidR="0061140A">
                        <w:rPr>
                          <w:rFonts w:ascii="Cambria" w:eastAsia="Cambria" w:hAnsi="Cambria" w:cs="Cambria"/>
                          <w:i/>
                          <w:color w:val="FFFFFF"/>
                          <w:sz w:val="20"/>
                          <w:szCs w:val="20"/>
                        </w:rPr>
                        <w:delText xml:space="preserve">Toujours affiché en mode modification si nouvelle installation est sélectionnée </w:delText>
                      </w:r>
                      <w:r w:rsidR="0061140A">
                        <w:rPr>
                          <w:rFonts w:ascii="Cambria" w:eastAsia="Cambria" w:hAnsi="Cambria" w:cs="Cambria"/>
                          <w:i/>
                          <w:color w:val="FFFFFF"/>
                          <w:sz w:val="20"/>
                          <w:szCs w:val="20"/>
                          <w:highlight w:val="green"/>
                        </w:rPr>
                        <w:delText>OU s’il s’agit d’une reprise (Numéro RES de l’installation de renseigné)</w:delText>
                      </w:r>
                    </w:del>
                  </w:sdtContent>
                </w:sdt>
              </w:p>
            </w:sdtContent>
          </w:sdt>
          <w:p w14:paraId="16B9590A" w14:textId="77777777" w:rsidR="0061140A" w:rsidRDefault="00B21883" w:rsidP="00527A01">
            <w:pPr>
              <w:ind w:left="0"/>
              <w:jc w:val="left"/>
              <w:rPr>
                <w:rFonts w:ascii="Cambria" w:eastAsia="Cambria" w:hAnsi="Cambria" w:cs="Cambria"/>
                <w:i/>
                <w:sz w:val="20"/>
                <w:szCs w:val="20"/>
              </w:rPr>
            </w:pPr>
            <w:sdt>
              <w:sdtPr>
                <w:tag w:val="goog_rdk_3624"/>
                <w:id w:val="987522967"/>
              </w:sdtPr>
              <w:sdtEndPr/>
              <w:sdtContent>
                <w:del w:id="30" w:author="REVEL Fleur" w:date="2022-06-02T16:11:00Z">
                  <w:r w:rsidR="0061140A">
                    <w:rPr>
                      <w:rFonts w:ascii="Cambria" w:eastAsia="Cambria" w:hAnsi="Cambria" w:cs="Cambria"/>
                      <w:i/>
                      <w:color w:val="FFFFFF"/>
                      <w:sz w:val="20"/>
                      <w:szCs w:val="20"/>
                    </w:rPr>
                    <w:delText>Sinon affiché en mode consultation à la validation de l’installation</w:delText>
                  </w:r>
                </w:del>
              </w:sdtContent>
            </w:sdt>
          </w:p>
        </w:tc>
      </w:tr>
      <w:tr w:rsidR="0061140A" w14:paraId="2C550311" w14:textId="77777777" w:rsidTr="00527A01">
        <w:trPr>
          <w:cantSplit/>
          <w:trHeight w:val="467"/>
          <w:jc w:val="center"/>
        </w:trPr>
        <w:tc>
          <w:tcPr>
            <w:tcW w:w="10195" w:type="dxa"/>
            <w:gridSpan w:val="6"/>
            <w:shd w:val="clear" w:color="auto" w:fill="F79646"/>
          </w:tcPr>
          <w:p w14:paraId="209FC4FE" w14:textId="77777777" w:rsidR="0061140A" w:rsidRDefault="0061140A" w:rsidP="00527A01">
            <w:pPr>
              <w:ind w:left="0"/>
              <w:jc w:val="left"/>
              <w:rPr>
                <w:rFonts w:ascii="Cambria" w:eastAsia="Cambria" w:hAnsi="Cambria" w:cs="Cambria"/>
                <w:b/>
                <w:sz w:val="20"/>
                <w:szCs w:val="20"/>
              </w:rPr>
            </w:pPr>
            <w:r>
              <w:rPr>
                <w:rFonts w:ascii="Cambria" w:eastAsia="Cambria" w:hAnsi="Cambria" w:cs="Cambria"/>
                <w:b/>
                <w:color w:val="FFFFFF"/>
                <w:sz w:val="20"/>
                <w:szCs w:val="20"/>
              </w:rPr>
              <w:t>Sous bloc 1</w:t>
            </w:r>
          </w:p>
        </w:tc>
      </w:tr>
      <w:tr w:rsidR="0061140A" w14:paraId="5A0CBBFA" w14:textId="77777777" w:rsidTr="00527A01">
        <w:trPr>
          <w:cantSplit/>
          <w:trHeight w:val="467"/>
          <w:jc w:val="center"/>
        </w:trPr>
        <w:tc>
          <w:tcPr>
            <w:tcW w:w="2949" w:type="dxa"/>
          </w:tcPr>
          <w:p w14:paraId="54635EE5"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Nom de l’installation </w:t>
            </w:r>
          </w:p>
        </w:tc>
        <w:tc>
          <w:tcPr>
            <w:tcW w:w="1452" w:type="dxa"/>
          </w:tcPr>
          <w:p w14:paraId="033C481E"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Champ de saisie</w:t>
            </w:r>
          </w:p>
        </w:tc>
        <w:tc>
          <w:tcPr>
            <w:tcW w:w="393" w:type="dxa"/>
          </w:tcPr>
          <w:p w14:paraId="3AA760F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w:t>
            </w:r>
          </w:p>
        </w:tc>
        <w:tc>
          <w:tcPr>
            <w:tcW w:w="1788" w:type="dxa"/>
          </w:tcPr>
          <w:p w14:paraId="423FDB2B"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Saisissable</w:t>
            </w:r>
          </w:p>
        </w:tc>
        <w:tc>
          <w:tcPr>
            <w:tcW w:w="1379" w:type="dxa"/>
          </w:tcPr>
          <w:p w14:paraId="26C7DFA2" w14:textId="77777777" w:rsidR="0061140A" w:rsidRDefault="0061140A" w:rsidP="00527A01">
            <w:pPr>
              <w:ind w:firstLine="560"/>
              <w:jc w:val="left"/>
              <w:rPr>
                <w:rFonts w:ascii="Cambria" w:eastAsia="Cambria" w:hAnsi="Cambria" w:cs="Cambria"/>
                <w:sz w:val="20"/>
                <w:szCs w:val="20"/>
              </w:rPr>
            </w:pPr>
          </w:p>
        </w:tc>
        <w:tc>
          <w:tcPr>
            <w:tcW w:w="2234" w:type="dxa"/>
          </w:tcPr>
          <w:p w14:paraId="5CDB099D" w14:textId="77777777" w:rsidR="0061140A" w:rsidRDefault="0061140A" w:rsidP="00527A01">
            <w:pPr>
              <w:ind w:left="0"/>
              <w:jc w:val="left"/>
              <w:rPr>
                <w:rFonts w:ascii="Cambria" w:eastAsia="Cambria" w:hAnsi="Cambria" w:cs="Cambria"/>
                <w:sz w:val="20"/>
                <w:szCs w:val="20"/>
              </w:rPr>
            </w:pPr>
          </w:p>
        </w:tc>
      </w:tr>
      <w:tr w:rsidR="0061140A" w14:paraId="157D2F7F" w14:textId="77777777" w:rsidTr="00527A01">
        <w:trPr>
          <w:cantSplit/>
          <w:trHeight w:val="467"/>
          <w:jc w:val="center"/>
        </w:trPr>
        <w:tc>
          <w:tcPr>
            <w:tcW w:w="10195" w:type="dxa"/>
            <w:gridSpan w:val="6"/>
            <w:shd w:val="clear" w:color="auto" w:fill="F79646"/>
          </w:tcPr>
          <w:p w14:paraId="35944DE6" w14:textId="77777777" w:rsidR="0061140A" w:rsidRDefault="0061140A" w:rsidP="00527A01">
            <w:pPr>
              <w:ind w:left="0"/>
              <w:jc w:val="left"/>
              <w:rPr>
                <w:rFonts w:ascii="Cambria" w:eastAsia="Cambria" w:hAnsi="Cambria" w:cs="Cambria"/>
                <w:sz w:val="20"/>
                <w:szCs w:val="20"/>
              </w:rPr>
            </w:pPr>
            <w:r>
              <w:rPr>
                <w:rFonts w:ascii="Cambria" w:eastAsia="Cambria" w:hAnsi="Cambria" w:cs="Cambria"/>
                <w:b/>
                <w:color w:val="FFFFFF"/>
                <w:sz w:val="20"/>
                <w:szCs w:val="20"/>
              </w:rPr>
              <w:t>Sous bloc 2</w:t>
            </w:r>
          </w:p>
        </w:tc>
      </w:tr>
      <w:tr w:rsidR="0061140A" w14:paraId="0ABD086E" w14:textId="77777777" w:rsidTr="00527A01">
        <w:trPr>
          <w:cantSplit/>
          <w:trHeight w:val="467"/>
          <w:jc w:val="center"/>
        </w:trPr>
        <w:tc>
          <w:tcPr>
            <w:tcW w:w="10195" w:type="dxa"/>
            <w:gridSpan w:val="6"/>
            <w:shd w:val="clear" w:color="auto" w:fill="FDEADA"/>
          </w:tcPr>
          <w:p w14:paraId="7E93E4CA" w14:textId="77777777" w:rsidR="0061140A" w:rsidRDefault="0061140A" w:rsidP="00527A01">
            <w:pPr>
              <w:ind w:left="0"/>
              <w:jc w:val="left"/>
              <w:rPr>
                <w:rFonts w:ascii="Cambria" w:eastAsia="Cambria" w:hAnsi="Cambria" w:cs="Cambria"/>
                <w:b/>
                <w:sz w:val="20"/>
                <w:szCs w:val="20"/>
              </w:rPr>
            </w:pPr>
            <w:r>
              <w:rPr>
                <w:rFonts w:ascii="Cambria" w:eastAsia="Cambria" w:hAnsi="Cambria" w:cs="Cambria"/>
                <w:b/>
                <w:sz w:val="20"/>
                <w:szCs w:val="20"/>
              </w:rPr>
              <w:t>Colonne 1</w:t>
            </w:r>
          </w:p>
        </w:tc>
      </w:tr>
      <w:tr w:rsidR="0061140A" w14:paraId="387C61C8" w14:textId="77777777" w:rsidTr="00527A01">
        <w:trPr>
          <w:cantSplit/>
          <w:trHeight w:val="467"/>
          <w:jc w:val="center"/>
        </w:trPr>
        <w:tc>
          <w:tcPr>
            <w:tcW w:w="2949" w:type="dxa"/>
          </w:tcPr>
          <w:p w14:paraId="10F91EE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Installation particulière</w:t>
            </w:r>
          </w:p>
        </w:tc>
        <w:tc>
          <w:tcPr>
            <w:tcW w:w="1452" w:type="dxa"/>
          </w:tcPr>
          <w:p w14:paraId="4024686D"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Liste déroulante</w:t>
            </w:r>
          </w:p>
        </w:tc>
        <w:tc>
          <w:tcPr>
            <w:tcW w:w="393" w:type="dxa"/>
          </w:tcPr>
          <w:p w14:paraId="4FC700E1"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F</w:t>
            </w:r>
          </w:p>
        </w:tc>
        <w:tc>
          <w:tcPr>
            <w:tcW w:w="1788" w:type="dxa"/>
          </w:tcPr>
          <w:p w14:paraId="20798511" w14:textId="77777777" w:rsidR="0061140A" w:rsidRDefault="0061140A" w:rsidP="00527A01">
            <w:pPr>
              <w:ind w:left="0"/>
              <w:jc w:val="left"/>
              <w:rPr>
                <w:rFonts w:ascii="Cambria" w:eastAsia="Cambria" w:hAnsi="Cambria" w:cs="Cambria"/>
                <w:sz w:val="20"/>
                <w:szCs w:val="20"/>
              </w:rPr>
            </w:pPr>
          </w:p>
        </w:tc>
        <w:tc>
          <w:tcPr>
            <w:tcW w:w="1379" w:type="dxa"/>
          </w:tcPr>
          <w:p w14:paraId="70F2A208" w14:textId="77777777" w:rsidR="0061140A" w:rsidRDefault="0061140A" w:rsidP="00527A01">
            <w:pPr>
              <w:ind w:firstLine="560"/>
              <w:jc w:val="left"/>
              <w:rPr>
                <w:rFonts w:ascii="Cambria" w:eastAsia="Cambria" w:hAnsi="Cambria" w:cs="Cambria"/>
                <w:sz w:val="20"/>
                <w:szCs w:val="20"/>
              </w:rPr>
            </w:pPr>
          </w:p>
        </w:tc>
        <w:tc>
          <w:tcPr>
            <w:tcW w:w="2234" w:type="dxa"/>
          </w:tcPr>
          <w:p w14:paraId="273F0A57" w14:textId="77777777" w:rsidR="0061140A" w:rsidRDefault="0061140A" w:rsidP="00527A01">
            <w:pPr>
              <w:ind w:left="0"/>
              <w:jc w:val="left"/>
              <w:rPr>
                <w:rFonts w:ascii="Cambria" w:eastAsia="Cambria" w:hAnsi="Cambria" w:cs="Cambria"/>
                <w:sz w:val="20"/>
                <w:szCs w:val="20"/>
              </w:rPr>
            </w:pPr>
          </w:p>
        </w:tc>
      </w:tr>
      <w:tr w:rsidR="0061140A" w14:paraId="41763040" w14:textId="77777777" w:rsidTr="00527A01">
        <w:trPr>
          <w:cantSplit/>
          <w:trHeight w:val="467"/>
          <w:jc w:val="center"/>
        </w:trPr>
        <w:tc>
          <w:tcPr>
            <w:tcW w:w="2949" w:type="dxa"/>
          </w:tcPr>
          <w:p w14:paraId="16BFF5A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Installation implantée sur plusieurs communes </w:t>
            </w:r>
          </w:p>
        </w:tc>
        <w:tc>
          <w:tcPr>
            <w:tcW w:w="1452" w:type="dxa"/>
          </w:tcPr>
          <w:p w14:paraId="5D3F996D"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Libellé groupe de radio</w:t>
            </w:r>
          </w:p>
        </w:tc>
        <w:tc>
          <w:tcPr>
            <w:tcW w:w="393" w:type="dxa"/>
            <w:vMerge w:val="restart"/>
          </w:tcPr>
          <w:p w14:paraId="6BEDC64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w:t>
            </w:r>
          </w:p>
        </w:tc>
        <w:tc>
          <w:tcPr>
            <w:tcW w:w="1788" w:type="dxa"/>
          </w:tcPr>
          <w:p w14:paraId="1BDDAB21"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Affichable</w:t>
            </w:r>
          </w:p>
        </w:tc>
        <w:tc>
          <w:tcPr>
            <w:tcW w:w="1379" w:type="dxa"/>
            <w:vMerge w:val="restart"/>
          </w:tcPr>
          <w:p w14:paraId="21FAD02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Groupe de radio boutons</w:t>
            </w:r>
          </w:p>
        </w:tc>
        <w:tc>
          <w:tcPr>
            <w:tcW w:w="2234" w:type="dxa"/>
          </w:tcPr>
          <w:p w14:paraId="2E1046BB" w14:textId="77777777" w:rsidR="0061140A" w:rsidRDefault="0061140A" w:rsidP="00527A01">
            <w:pPr>
              <w:ind w:left="0"/>
              <w:jc w:val="left"/>
              <w:rPr>
                <w:rFonts w:ascii="Cambria" w:eastAsia="Cambria" w:hAnsi="Cambria" w:cs="Cambria"/>
                <w:sz w:val="20"/>
                <w:szCs w:val="20"/>
              </w:rPr>
            </w:pPr>
          </w:p>
        </w:tc>
      </w:tr>
      <w:tr w:rsidR="0061140A" w14:paraId="38535496" w14:textId="77777777" w:rsidTr="00527A01">
        <w:trPr>
          <w:cantSplit/>
          <w:trHeight w:val="467"/>
          <w:jc w:val="center"/>
        </w:trPr>
        <w:tc>
          <w:tcPr>
            <w:tcW w:w="2949" w:type="dxa"/>
          </w:tcPr>
          <w:p w14:paraId="6E25E98E"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Oui</w:t>
            </w:r>
          </w:p>
        </w:tc>
        <w:tc>
          <w:tcPr>
            <w:tcW w:w="1452" w:type="dxa"/>
          </w:tcPr>
          <w:p w14:paraId="3F7DD26A"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tcPr>
          <w:p w14:paraId="58FE00A7"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1788" w:type="dxa"/>
            <w:vMerge w:val="restart"/>
          </w:tcPr>
          <w:p w14:paraId="236BDFD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Sélectionnable</w:t>
            </w:r>
          </w:p>
          <w:p w14:paraId="7C76CE0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 unique</w:t>
            </w:r>
          </w:p>
        </w:tc>
        <w:tc>
          <w:tcPr>
            <w:tcW w:w="1379" w:type="dxa"/>
            <w:vMerge/>
          </w:tcPr>
          <w:p w14:paraId="74CC13ED"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54255C50" w14:textId="77777777" w:rsidR="0061140A" w:rsidRDefault="0061140A" w:rsidP="00527A01">
            <w:pPr>
              <w:ind w:left="0"/>
              <w:jc w:val="left"/>
              <w:rPr>
                <w:rFonts w:ascii="Cambria" w:eastAsia="Cambria" w:hAnsi="Cambria" w:cs="Cambria"/>
                <w:sz w:val="20"/>
                <w:szCs w:val="20"/>
              </w:rPr>
            </w:pPr>
          </w:p>
        </w:tc>
      </w:tr>
      <w:tr w:rsidR="0061140A" w14:paraId="55FE34BA" w14:textId="77777777" w:rsidTr="00527A01">
        <w:trPr>
          <w:cantSplit/>
          <w:trHeight w:val="467"/>
          <w:jc w:val="center"/>
        </w:trPr>
        <w:tc>
          <w:tcPr>
            <w:tcW w:w="2949" w:type="dxa"/>
          </w:tcPr>
          <w:p w14:paraId="6FE0CB11"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Non</w:t>
            </w:r>
          </w:p>
        </w:tc>
        <w:tc>
          <w:tcPr>
            <w:tcW w:w="1452" w:type="dxa"/>
          </w:tcPr>
          <w:p w14:paraId="1DDB3D72"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tcPr>
          <w:p w14:paraId="7ED0F209"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1788" w:type="dxa"/>
            <w:vMerge/>
          </w:tcPr>
          <w:p w14:paraId="30E2493E"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1379" w:type="dxa"/>
            <w:vMerge/>
          </w:tcPr>
          <w:p w14:paraId="7420A0AB"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22C0B576" w14:textId="77777777" w:rsidR="0061140A" w:rsidRDefault="0061140A" w:rsidP="00527A01">
            <w:pPr>
              <w:ind w:left="0"/>
              <w:jc w:val="left"/>
              <w:rPr>
                <w:rFonts w:ascii="Cambria" w:eastAsia="Cambria" w:hAnsi="Cambria" w:cs="Cambria"/>
                <w:sz w:val="20"/>
                <w:szCs w:val="20"/>
              </w:rPr>
            </w:pPr>
          </w:p>
        </w:tc>
      </w:tr>
      <w:tr w:rsidR="0061140A" w14:paraId="06FE1AEE" w14:textId="77777777" w:rsidTr="00527A01">
        <w:trPr>
          <w:cantSplit/>
          <w:trHeight w:val="467"/>
          <w:jc w:val="center"/>
        </w:trPr>
        <w:tc>
          <w:tcPr>
            <w:tcW w:w="2949" w:type="dxa"/>
          </w:tcPr>
          <w:p w14:paraId="14399AA4"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Nb total d’équipement</w:t>
            </w:r>
          </w:p>
        </w:tc>
        <w:tc>
          <w:tcPr>
            <w:tcW w:w="1452" w:type="dxa"/>
          </w:tcPr>
          <w:p w14:paraId="00EE3B9B"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Champ de saisie</w:t>
            </w:r>
          </w:p>
        </w:tc>
        <w:tc>
          <w:tcPr>
            <w:tcW w:w="393" w:type="dxa"/>
          </w:tcPr>
          <w:p w14:paraId="4E715B5C"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F</w:t>
            </w:r>
          </w:p>
        </w:tc>
        <w:tc>
          <w:tcPr>
            <w:tcW w:w="1788" w:type="dxa"/>
          </w:tcPr>
          <w:p w14:paraId="6DCABF2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Saisissable</w:t>
            </w:r>
          </w:p>
        </w:tc>
        <w:tc>
          <w:tcPr>
            <w:tcW w:w="1379" w:type="dxa"/>
          </w:tcPr>
          <w:p w14:paraId="1613FB3C"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Entier numérique</w:t>
            </w:r>
          </w:p>
        </w:tc>
        <w:tc>
          <w:tcPr>
            <w:tcW w:w="2234" w:type="dxa"/>
          </w:tcPr>
          <w:p w14:paraId="1799EBF7" w14:textId="77777777" w:rsidR="0061140A" w:rsidRDefault="0061140A" w:rsidP="00527A01">
            <w:pPr>
              <w:ind w:left="0"/>
              <w:jc w:val="left"/>
              <w:rPr>
                <w:rFonts w:ascii="Cambria" w:eastAsia="Cambria" w:hAnsi="Cambria" w:cs="Cambria"/>
                <w:sz w:val="20"/>
                <w:szCs w:val="20"/>
              </w:rPr>
            </w:pPr>
          </w:p>
        </w:tc>
      </w:tr>
      <w:tr w:rsidR="0061140A" w14:paraId="65FDE8E8" w14:textId="77777777" w:rsidTr="00527A01">
        <w:trPr>
          <w:cantSplit/>
          <w:trHeight w:val="467"/>
          <w:jc w:val="center"/>
        </w:trPr>
        <w:tc>
          <w:tcPr>
            <w:tcW w:w="2949" w:type="dxa"/>
          </w:tcPr>
          <w:p w14:paraId="5D5BD8C7"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lastRenderedPageBreak/>
              <w:t>Zone d’attraction</w:t>
            </w:r>
          </w:p>
        </w:tc>
        <w:tc>
          <w:tcPr>
            <w:tcW w:w="1452" w:type="dxa"/>
          </w:tcPr>
          <w:p w14:paraId="27982C9A"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Libellé du groupe de radio boutons</w:t>
            </w:r>
          </w:p>
        </w:tc>
        <w:tc>
          <w:tcPr>
            <w:tcW w:w="393" w:type="dxa"/>
          </w:tcPr>
          <w:p w14:paraId="13F3CF6A" w14:textId="77777777" w:rsidR="0061140A" w:rsidRDefault="0061140A" w:rsidP="00527A01">
            <w:pPr>
              <w:ind w:left="0"/>
              <w:jc w:val="left"/>
              <w:rPr>
                <w:rFonts w:ascii="Cambria" w:eastAsia="Cambria" w:hAnsi="Cambria" w:cs="Cambria"/>
                <w:sz w:val="20"/>
                <w:szCs w:val="20"/>
              </w:rPr>
            </w:pPr>
          </w:p>
        </w:tc>
        <w:tc>
          <w:tcPr>
            <w:tcW w:w="1788" w:type="dxa"/>
          </w:tcPr>
          <w:p w14:paraId="0B68C33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Affichable</w:t>
            </w:r>
          </w:p>
        </w:tc>
        <w:tc>
          <w:tcPr>
            <w:tcW w:w="1379" w:type="dxa"/>
            <w:vMerge w:val="restart"/>
          </w:tcPr>
          <w:p w14:paraId="4D15E72D"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Groupe de radio boutons</w:t>
            </w:r>
          </w:p>
        </w:tc>
        <w:tc>
          <w:tcPr>
            <w:tcW w:w="2234" w:type="dxa"/>
          </w:tcPr>
          <w:p w14:paraId="5C528D27" w14:textId="77777777" w:rsidR="0061140A" w:rsidRDefault="0061140A" w:rsidP="00527A01">
            <w:pPr>
              <w:ind w:left="0"/>
              <w:jc w:val="left"/>
              <w:rPr>
                <w:rFonts w:ascii="Cambria" w:eastAsia="Cambria" w:hAnsi="Cambria" w:cs="Cambria"/>
                <w:sz w:val="20"/>
                <w:szCs w:val="20"/>
              </w:rPr>
            </w:pPr>
          </w:p>
        </w:tc>
      </w:tr>
      <w:tr w:rsidR="0061140A" w14:paraId="309328B9" w14:textId="77777777" w:rsidTr="00527A01">
        <w:trPr>
          <w:cantSplit/>
          <w:trHeight w:val="467"/>
          <w:jc w:val="center"/>
        </w:trPr>
        <w:tc>
          <w:tcPr>
            <w:tcW w:w="2949" w:type="dxa"/>
          </w:tcPr>
          <w:p w14:paraId="58DD0105"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Internationale</w:t>
            </w:r>
          </w:p>
        </w:tc>
        <w:tc>
          <w:tcPr>
            <w:tcW w:w="1452" w:type="dxa"/>
          </w:tcPr>
          <w:p w14:paraId="317CF682"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val="restart"/>
          </w:tcPr>
          <w:p w14:paraId="22099CF7"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w:t>
            </w:r>
          </w:p>
        </w:tc>
        <w:tc>
          <w:tcPr>
            <w:tcW w:w="1788" w:type="dxa"/>
          </w:tcPr>
          <w:p w14:paraId="65D76AF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Sélectionnable</w:t>
            </w:r>
          </w:p>
        </w:tc>
        <w:tc>
          <w:tcPr>
            <w:tcW w:w="1379" w:type="dxa"/>
            <w:vMerge/>
          </w:tcPr>
          <w:p w14:paraId="1430AC7B"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2A55971E" w14:textId="77777777" w:rsidR="0061140A" w:rsidRDefault="0061140A" w:rsidP="00527A01">
            <w:pPr>
              <w:ind w:left="0"/>
              <w:jc w:val="left"/>
              <w:rPr>
                <w:rFonts w:ascii="Cambria" w:eastAsia="Cambria" w:hAnsi="Cambria" w:cs="Cambria"/>
                <w:sz w:val="20"/>
                <w:szCs w:val="20"/>
              </w:rPr>
            </w:pPr>
          </w:p>
        </w:tc>
      </w:tr>
      <w:tr w:rsidR="0061140A" w14:paraId="4C7A7337" w14:textId="77777777" w:rsidTr="00527A01">
        <w:trPr>
          <w:cantSplit/>
          <w:trHeight w:val="467"/>
          <w:jc w:val="center"/>
        </w:trPr>
        <w:tc>
          <w:tcPr>
            <w:tcW w:w="2949" w:type="dxa"/>
          </w:tcPr>
          <w:p w14:paraId="188E1E5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Nationale</w:t>
            </w:r>
          </w:p>
        </w:tc>
        <w:tc>
          <w:tcPr>
            <w:tcW w:w="1452" w:type="dxa"/>
          </w:tcPr>
          <w:p w14:paraId="1F2EE75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tcPr>
          <w:p w14:paraId="656DD87C"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1788" w:type="dxa"/>
          </w:tcPr>
          <w:p w14:paraId="4216EBC2"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Sélectionnable</w:t>
            </w:r>
          </w:p>
        </w:tc>
        <w:tc>
          <w:tcPr>
            <w:tcW w:w="1379" w:type="dxa"/>
            <w:vMerge/>
          </w:tcPr>
          <w:p w14:paraId="045F3BBC"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54834EFF" w14:textId="77777777" w:rsidR="0061140A" w:rsidRDefault="0061140A" w:rsidP="00527A01">
            <w:pPr>
              <w:ind w:left="0"/>
              <w:jc w:val="left"/>
              <w:rPr>
                <w:rFonts w:ascii="Cambria" w:eastAsia="Cambria" w:hAnsi="Cambria" w:cs="Cambria"/>
                <w:sz w:val="20"/>
                <w:szCs w:val="20"/>
              </w:rPr>
            </w:pPr>
          </w:p>
        </w:tc>
      </w:tr>
      <w:tr w:rsidR="0061140A" w14:paraId="05031058" w14:textId="77777777" w:rsidTr="00527A01">
        <w:trPr>
          <w:cantSplit/>
          <w:trHeight w:val="467"/>
          <w:jc w:val="center"/>
        </w:trPr>
        <w:tc>
          <w:tcPr>
            <w:tcW w:w="2949" w:type="dxa"/>
          </w:tcPr>
          <w:p w14:paraId="10A2D203"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Régionale</w:t>
            </w:r>
          </w:p>
        </w:tc>
        <w:tc>
          <w:tcPr>
            <w:tcW w:w="1452" w:type="dxa"/>
          </w:tcPr>
          <w:p w14:paraId="515F6613"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tcPr>
          <w:p w14:paraId="53DBCE74"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1788" w:type="dxa"/>
          </w:tcPr>
          <w:p w14:paraId="328C130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Sélectionnable</w:t>
            </w:r>
          </w:p>
        </w:tc>
        <w:tc>
          <w:tcPr>
            <w:tcW w:w="1379" w:type="dxa"/>
            <w:vMerge/>
          </w:tcPr>
          <w:p w14:paraId="42C2DA0C"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4833C46B" w14:textId="77777777" w:rsidR="0061140A" w:rsidRDefault="0061140A" w:rsidP="00527A01">
            <w:pPr>
              <w:ind w:left="0"/>
              <w:jc w:val="left"/>
              <w:rPr>
                <w:rFonts w:ascii="Cambria" w:eastAsia="Cambria" w:hAnsi="Cambria" w:cs="Cambria"/>
                <w:sz w:val="20"/>
                <w:szCs w:val="20"/>
              </w:rPr>
            </w:pPr>
          </w:p>
        </w:tc>
      </w:tr>
      <w:tr w:rsidR="0061140A" w14:paraId="51042841" w14:textId="77777777" w:rsidTr="00527A01">
        <w:trPr>
          <w:cantSplit/>
          <w:trHeight w:val="467"/>
          <w:jc w:val="center"/>
        </w:trPr>
        <w:tc>
          <w:tcPr>
            <w:tcW w:w="2949" w:type="dxa"/>
          </w:tcPr>
          <w:p w14:paraId="6196C0C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Départementale</w:t>
            </w:r>
          </w:p>
        </w:tc>
        <w:tc>
          <w:tcPr>
            <w:tcW w:w="1452" w:type="dxa"/>
          </w:tcPr>
          <w:p w14:paraId="6F6E9710"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tcPr>
          <w:p w14:paraId="00A63BED"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1788" w:type="dxa"/>
          </w:tcPr>
          <w:p w14:paraId="045590F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Sélectionnable</w:t>
            </w:r>
          </w:p>
        </w:tc>
        <w:tc>
          <w:tcPr>
            <w:tcW w:w="1379" w:type="dxa"/>
            <w:vMerge/>
          </w:tcPr>
          <w:p w14:paraId="61A84C52"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1084C848" w14:textId="77777777" w:rsidR="0061140A" w:rsidRDefault="0061140A" w:rsidP="00527A01">
            <w:pPr>
              <w:ind w:left="0"/>
              <w:jc w:val="left"/>
              <w:rPr>
                <w:rFonts w:ascii="Cambria" w:eastAsia="Cambria" w:hAnsi="Cambria" w:cs="Cambria"/>
                <w:sz w:val="20"/>
                <w:szCs w:val="20"/>
              </w:rPr>
            </w:pPr>
          </w:p>
        </w:tc>
      </w:tr>
      <w:tr w:rsidR="0061140A" w14:paraId="4D08E601" w14:textId="77777777" w:rsidTr="00527A01">
        <w:trPr>
          <w:cantSplit/>
          <w:trHeight w:val="467"/>
          <w:jc w:val="center"/>
        </w:trPr>
        <w:tc>
          <w:tcPr>
            <w:tcW w:w="2949" w:type="dxa"/>
          </w:tcPr>
          <w:p w14:paraId="27892500"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Local</w:t>
            </w:r>
          </w:p>
        </w:tc>
        <w:tc>
          <w:tcPr>
            <w:tcW w:w="1452" w:type="dxa"/>
          </w:tcPr>
          <w:p w14:paraId="535D2D3E"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tcPr>
          <w:p w14:paraId="389D7EDD"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1788" w:type="dxa"/>
          </w:tcPr>
          <w:p w14:paraId="0D18A7E0"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Sélectionnable</w:t>
            </w:r>
          </w:p>
        </w:tc>
        <w:tc>
          <w:tcPr>
            <w:tcW w:w="1379" w:type="dxa"/>
            <w:vMerge/>
          </w:tcPr>
          <w:p w14:paraId="05ECE9B6"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6CCE9A78" w14:textId="77777777" w:rsidR="0061140A" w:rsidRDefault="0061140A" w:rsidP="00527A01">
            <w:pPr>
              <w:ind w:left="0"/>
              <w:jc w:val="left"/>
              <w:rPr>
                <w:rFonts w:ascii="Cambria" w:eastAsia="Cambria" w:hAnsi="Cambria" w:cs="Cambria"/>
                <w:sz w:val="20"/>
                <w:szCs w:val="20"/>
              </w:rPr>
            </w:pPr>
          </w:p>
        </w:tc>
      </w:tr>
      <w:tr w:rsidR="0061140A" w14:paraId="7BC4234A" w14:textId="77777777" w:rsidTr="00527A01">
        <w:trPr>
          <w:cantSplit/>
          <w:trHeight w:val="467"/>
          <w:jc w:val="center"/>
        </w:trPr>
        <w:tc>
          <w:tcPr>
            <w:tcW w:w="2949" w:type="dxa"/>
          </w:tcPr>
          <w:p w14:paraId="696C8A4E"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Agglomération</w:t>
            </w:r>
          </w:p>
        </w:tc>
        <w:tc>
          <w:tcPr>
            <w:tcW w:w="1452" w:type="dxa"/>
          </w:tcPr>
          <w:p w14:paraId="0402B94B"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tcPr>
          <w:p w14:paraId="778B1562"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1788" w:type="dxa"/>
          </w:tcPr>
          <w:p w14:paraId="2DC05813"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Sélectionnable</w:t>
            </w:r>
          </w:p>
        </w:tc>
        <w:tc>
          <w:tcPr>
            <w:tcW w:w="1379" w:type="dxa"/>
            <w:vMerge/>
          </w:tcPr>
          <w:p w14:paraId="46FF93F7"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55DC3402" w14:textId="77777777" w:rsidR="0061140A" w:rsidRDefault="0061140A" w:rsidP="00527A01">
            <w:pPr>
              <w:ind w:left="0"/>
              <w:jc w:val="left"/>
              <w:rPr>
                <w:rFonts w:ascii="Cambria" w:eastAsia="Cambria" w:hAnsi="Cambria" w:cs="Cambria"/>
                <w:sz w:val="20"/>
                <w:szCs w:val="20"/>
              </w:rPr>
            </w:pPr>
          </w:p>
        </w:tc>
      </w:tr>
      <w:tr w:rsidR="0061140A" w14:paraId="43FCB2ED" w14:textId="77777777" w:rsidTr="00527A01">
        <w:trPr>
          <w:cantSplit/>
          <w:trHeight w:val="467"/>
          <w:jc w:val="center"/>
        </w:trPr>
        <w:tc>
          <w:tcPr>
            <w:tcW w:w="2949" w:type="dxa"/>
          </w:tcPr>
          <w:p w14:paraId="2E8AC3AC"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Bassin de vie</w:t>
            </w:r>
          </w:p>
        </w:tc>
        <w:tc>
          <w:tcPr>
            <w:tcW w:w="1452" w:type="dxa"/>
          </w:tcPr>
          <w:p w14:paraId="1C8165A5"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Radio bouton</w:t>
            </w:r>
          </w:p>
        </w:tc>
        <w:tc>
          <w:tcPr>
            <w:tcW w:w="393" w:type="dxa"/>
            <w:vMerge/>
          </w:tcPr>
          <w:p w14:paraId="2B251B59"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1788" w:type="dxa"/>
          </w:tcPr>
          <w:p w14:paraId="4996E5D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Sélectionnable</w:t>
            </w:r>
          </w:p>
        </w:tc>
        <w:tc>
          <w:tcPr>
            <w:tcW w:w="1379" w:type="dxa"/>
            <w:vMerge/>
          </w:tcPr>
          <w:p w14:paraId="3CFC785E" w14:textId="77777777" w:rsidR="0061140A" w:rsidRDefault="0061140A" w:rsidP="00527A01">
            <w:pPr>
              <w:widowControl w:val="0"/>
              <w:pBdr>
                <w:top w:val="nil"/>
                <w:left w:val="nil"/>
                <w:bottom w:val="nil"/>
                <w:right w:val="nil"/>
                <w:between w:val="nil"/>
              </w:pBdr>
              <w:spacing w:before="0" w:line="276" w:lineRule="auto"/>
              <w:ind w:left="0"/>
              <w:jc w:val="left"/>
              <w:rPr>
                <w:rFonts w:ascii="Cambria" w:eastAsia="Cambria" w:hAnsi="Cambria" w:cs="Cambria"/>
                <w:sz w:val="20"/>
                <w:szCs w:val="20"/>
              </w:rPr>
            </w:pPr>
          </w:p>
        </w:tc>
        <w:tc>
          <w:tcPr>
            <w:tcW w:w="2234" w:type="dxa"/>
          </w:tcPr>
          <w:p w14:paraId="3CA29361" w14:textId="77777777" w:rsidR="0061140A" w:rsidRDefault="0061140A" w:rsidP="00527A01">
            <w:pPr>
              <w:ind w:left="0"/>
              <w:jc w:val="left"/>
              <w:rPr>
                <w:rFonts w:ascii="Cambria" w:eastAsia="Cambria" w:hAnsi="Cambria" w:cs="Cambria"/>
                <w:sz w:val="20"/>
                <w:szCs w:val="20"/>
              </w:rPr>
            </w:pPr>
          </w:p>
        </w:tc>
      </w:tr>
      <w:tr w:rsidR="0061140A" w14:paraId="2B5BFF56" w14:textId="77777777" w:rsidTr="00527A01">
        <w:trPr>
          <w:cantSplit/>
          <w:trHeight w:val="467"/>
          <w:jc w:val="center"/>
        </w:trPr>
        <w:tc>
          <w:tcPr>
            <w:tcW w:w="10195" w:type="dxa"/>
            <w:gridSpan w:val="6"/>
            <w:shd w:val="clear" w:color="auto" w:fill="FDEADA"/>
          </w:tcPr>
          <w:p w14:paraId="5068FAE6" w14:textId="77777777" w:rsidR="0061140A" w:rsidRDefault="0061140A" w:rsidP="00527A01">
            <w:pPr>
              <w:ind w:left="0"/>
              <w:jc w:val="left"/>
              <w:rPr>
                <w:rFonts w:ascii="Cambria" w:eastAsia="Cambria" w:hAnsi="Cambria" w:cs="Cambria"/>
                <w:b/>
                <w:sz w:val="20"/>
                <w:szCs w:val="20"/>
              </w:rPr>
            </w:pPr>
            <w:r>
              <w:rPr>
                <w:rFonts w:ascii="Cambria" w:eastAsia="Cambria" w:hAnsi="Cambria" w:cs="Cambria"/>
                <w:b/>
                <w:sz w:val="20"/>
                <w:szCs w:val="20"/>
              </w:rPr>
              <w:t>Colonne 2</w:t>
            </w:r>
          </w:p>
          <w:p w14:paraId="666E2A5C"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Contrôlé par l’API Adresse</w:t>
            </w:r>
          </w:p>
        </w:tc>
      </w:tr>
      <w:tr w:rsidR="0061140A" w14:paraId="600803D5" w14:textId="77777777" w:rsidTr="00527A01">
        <w:trPr>
          <w:cantSplit/>
          <w:trHeight w:val="467"/>
          <w:jc w:val="center"/>
        </w:trPr>
        <w:tc>
          <w:tcPr>
            <w:tcW w:w="2949" w:type="dxa"/>
          </w:tcPr>
          <w:p w14:paraId="035F6003"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Code postal</w:t>
            </w:r>
          </w:p>
        </w:tc>
        <w:tc>
          <w:tcPr>
            <w:tcW w:w="1452" w:type="dxa"/>
          </w:tcPr>
          <w:p w14:paraId="7CF2F76D"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Champ de saisie</w:t>
            </w:r>
          </w:p>
        </w:tc>
        <w:tc>
          <w:tcPr>
            <w:tcW w:w="393" w:type="dxa"/>
          </w:tcPr>
          <w:p w14:paraId="100B147A"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w:t>
            </w:r>
          </w:p>
        </w:tc>
        <w:tc>
          <w:tcPr>
            <w:tcW w:w="1788" w:type="dxa"/>
          </w:tcPr>
          <w:p w14:paraId="141D33C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Saisissable</w:t>
            </w:r>
          </w:p>
          <w:p w14:paraId="3F595B79"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Autocomplétions</w:t>
            </w:r>
          </w:p>
        </w:tc>
        <w:tc>
          <w:tcPr>
            <w:tcW w:w="1379" w:type="dxa"/>
          </w:tcPr>
          <w:p w14:paraId="6217118A"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Code Postal</w:t>
            </w:r>
          </w:p>
          <w:p w14:paraId="2A08BA25"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CCCCC où C est un chiffre</w:t>
            </w:r>
          </w:p>
        </w:tc>
        <w:tc>
          <w:tcPr>
            <w:tcW w:w="2234" w:type="dxa"/>
          </w:tcPr>
          <w:p w14:paraId="2BD9DD35" w14:textId="77777777" w:rsidR="0061140A" w:rsidRDefault="00B21883" w:rsidP="00527A01">
            <w:pPr>
              <w:ind w:left="0"/>
              <w:jc w:val="left"/>
              <w:rPr>
                <w:rFonts w:ascii="Cambria" w:eastAsia="Cambria" w:hAnsi="Cambria" w:cs="Cambria"/>
                <w:sz w:val="20"/>
                <w:szCs w:val="20"/>
              </w:rPr>
            </w:pPr>
            <w:hyperlink w:anchor="bookmark=id.24ufcor">
              <w:r w:rsidR="0061140A">
                <w:rPr>
                  <w:sz w:val="16"/>
                  <w:szCs w:val="16"/>
                </w:rPr>
                <w:t>OPP_RG_210</w:t>
              </w:r>
            </w:hyperlink>
          </w:p>
        </w:tc>
      </w:tr>
      <w:tr w:rsidR="0061140A" w14:paraId="43026182" w14:textId="77777777" w:rsidTr="00527A01">
        <w:trPr>
          <w:cantSplit/>
          <w:trHeight w:val="467"/>
          <w:jc w:val="center"/>
        </w:trPr>
        <w:tc>
          <w:tcPr>
            <w:tcW w:w="2949" w:type="dxa"/>
          </w:tcPr>
          <w:p w14:paraId="2E87EA75"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Ville</w:t>
            </w:r>
          </w:p>
        </w:tc>
        <w:tc>
          <w:tcPr>
            <w:tcW w:w="1452" w:type="dxa"/>
          </w:tcPr>
          <w:p w14:paraId="2F3A4972"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Champ de saisie</w:t>
            </w:r>
          </w:p>
        </w:tc>
        <w:tc>
          <w:tcPr>
            <w:tcW w:w="393" w:type="dxa"/>
          </w:tcPr>
          <w:p w14:paraId="6A206411"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w:t>
            </w:r>
          </w:p>
        </w:tc>
        <w:tc>
          <w:tcPr>
            <w:tcW w:w="1788" w:type="dxa"/>
          </w:tcPr>
          <w:p w14:paraId="77ABCF37"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Saisissable</w:t>
            </w:r>
          </w:p>
          <w:p w14:paraId="15397887"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Autocomplétions</w:t>
            </w:r>
          </w:p>
        </w:tc>
        <w:tc>
          <w:tcPr>
            <w:tcW w:w="1379" w:type="dxa"/>
          </w:tcPr>
          <w:p w14:paraId="58D19D25"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Chaîne de caractère</w:t>
            </w:r>
          </w:p>
        </w:tc>
        <w:tc>
          <w:tcPr>
            <w:tcW w:w="2234" w:type="dxa"/>
          </w:tcPr>
          <w:p w14:paraId="7C8686EE" w14:textId="77777777" w:rsidR="0061140A" w:rsidRDefault="00B21883" w:rsidP="00527A01">
            <w:pPr>
              <w:ind w:left="0"/>
              <w:jc w:val="left"/>
              <w:rPr>
                <w:sz w:val="16"/>
                <w:szCs w:val="16"/>
              </w:rPr>
            </w:pPr>
            <w:hyperlink w:anchor="bookmark=id.24ufcor">
              <w:r w:rsidR="0061140A">
                <w:rPr>
                  <w:sz w:val="16"/>
                  <w:szCs w:val="16"/>
                </w:rPr>
                <w:t>OPP_RG_210</w:t>
              </w:r>
            </w:hyperlink>
          </w:p>
          <w:p w14:paraId="4FF34747" w14:textId="77777777" w:rsidR="0061140A" w:rsidRDefault="00B21883" w:rsidP="00527A01">
            <w:pPr>
              <w:ind w:left="0"/>
              <w:jc w:val="left"/>
              <w:rPr>
                <w:rFonts w:ascii="Cambria" w:eastAsia="Cambria" w:hAnsi="Cambria" w:cs="Cambria"/>
                <w:sz w:val="20"/>
                <w:szCs w:val="20"/>
              </w:rPr>
            </w:pPr>
            <w:hyperlink w:anchor="bookmark=id.jzpmwk">
              <w:r w:rsidR="0061140A">
                <w:rPr>
                  <w:sz w:val="16"/>
                  <w:szCs w:val="16"/>
                </w:rPr>
                <w:t>OPP_RG_211</w:t>
              </w:r>
            </w:hyperlink>
          </w:p>
        </w:tc>
      </w:tr>
      <w:tr w:rsidR="0061140A" w14:paraId="163CDEC0" w14:textId="77777777" w:rsidTr="00527A01">
        <w:trPr>
          <w:cantSplit/>
          <w:trHeight w:val="467"/>
          <w:jc w:val="center"/>
        </w:trPr>
        <w:tc>
          <w:tcPr>
            <w:tcW w:w="2949" w:type="dxa"/>
          </w:tcPr>
          <w:p w14:paraId="4D63959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Adresse</w:t>
            </w:r>
          </w:p>
        </w:tc>
        <w:tc>
          <w:tcPr>
            <w:tcW w:w="1452" w:type="dxa"/>
          </w:tcPr>
          <w:p w14:paraId="006E81C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Champ de saisie</w:t>
            </w:r>
          </w:p>
        </w:tc>
        <w:tc>
          <w:tcPr>
            <w:tcW w:w="393" w:type="dxa"/>
          </w:tcPr>
          <w:p w14:paraId="2A753A1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O</w:t>
            </w:r>
          </w:p>
        </w:tc>
        <w:tc>
          <w:tcPr>
            <w:tcW w:w="1788" w:type="dxa"/>
          </w:tcPr>
          <w:p w14:paraId="6E42177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Saisissable</w:t>
            </w:r>
          </w:p>
          <w:p w14:paraId="788AFB6B"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Autocomplétions</w:t>
            </w:r>
          </w:p>
        </w:tc>
        <w:tc>
          <w:tcPr>
            <w:tcW w:w="1379" w:type="dxa"/>
          </w:tcPr>
          <w:p w14:paraId="06DC2F89"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Chaîne de caractère</w:t>
            </w:r>
          </w:p>
        </w:tc>
        <w:tc>
          <w:tcPr>
            <w:tcW w:w="2234" w:type="dxa"/>
          </w:tcPr>
          <w:p w14:paraId="48185164" w14:textId="77777777" w:rsidR="0061140A" w:rsidRDefault="00B21883" w:rsidP="00527A01">
            <w:pPr>
              <w:ind w:left="0"/>
              <w:jc w:val="left"/>
              <w:rPr>
                <w:sz w:val="16"/>
                <w:szCs w:val="16"/>
              </w:rPr>
            </w:pPr>
            <w:hyperlink w:anchor="bookmark=id.24ufcor">
              <w:r w:rsidR="0061140A">
                <w:rPr>
                  <w:sz w:val="16"/>
                  <w:szCs w:val="16"/>
                </w:rPr>
                <w:t>OPP_RG_210</w:t>
              </w:r>
            </w:hyperlink>
          </w:p>
          <w:p w14:paraId="67F75320" w14:textId="77777777" w:rsidR="0061140A" w:rsidRDefault="00B21883" w:rsidP="00527A01">
            <w:pPr>
              <w:ind w:left="0"/>
              <w:jc w:val="left"/>
              <w:rPr>
                <w:rFonts w:ascii="Cambria" w:eastAsia="Cambria" w:hAnsi="Cambria" w:cs="Cambria"/>
                <w:sz w:val="20"/>
                <w:szCs w:val="20"/>
              </w:rPr>
            </w:pPr>
            <w:hyperlink w:anchor="bookmark=id.33zd5kd">
              <w:r w:rsidR="0061140A">
                <w:rPr>
                  <w:sz w:val="16"/>
                  <w:szCs w:val="16"/>
                </w:rPr>
                <w:t>OPP_RG_212</w:t>
              </w:r>
            </w:hyperlink>
          </w:p>
        </w:tc>
      </w:tr>
      <w:tr w:rsidR="0061140A" w14:paraId="296ADEA2" w14:textId="77777777" w:rsidTr="00527A01">
        <w:trPr>
          <w:cantSplit/>
          <w:trHeight w:val="467"/>
          <w:jc w:val="center"/>
        </w:trPr>
        <w:tc>
          <w:tcPr>
            <w:tcW w:w="10195" w:type="dxa"/>
            <w:gridSpan w:val="6"/>
            <w:shd w:val="clear" w:color="auto" w:fill="41738C"/>
          </w:tcPr>
          <w:p w14:paraId="383A2359" w14:textId="77777777" w:rsidR="0061140A" w:rsidRDefault="0061140A" w:rsidP="00527A01">
            <w:pPr>
              <w:ind w:left="0"/>
              <w:jc w:val="left"/>
              <w:rPr>
                <w:rFonts w:ascii="Cambria" w:eastAsia="Cambria" w:hAnsi="Cambria" w:cs="Cambria"/>
                <w:color w:val="FFFFFF"/>
                <w:sz w:val="20"/>
                <w:szCs w:val="20"/>
              </w:rPr>
            </w:pPr>
            <w:r>
              <w:rPr>
                <w:rFonts w:ascii="Cambria" w:eastAsia="Cambria" w:hAnsi="Cambria" w:cs="Cambria"/>
                <w:color w:val="FFFFFF"/>
                <w:sz w:val="20"/>
                <w:szCs w:val="20"/>
              </w:rPr>
              <w:t xml:space="preserve">Fin du bloc </w:t>
            </w:r>
            <w:r>
              <w:rPr>
                <w:rFonts w:ascii="Cambria" w:eastAsia="Cambria" w:hAnsi="Cambria" w:cs="Cambria"/>
                <w:b/>
                <w:color w:val="FFFFFF"/>
                <w:sz w:val="20"/>
                <w:szCs w:val="20"/>
              </w:rPr>
              <w:t>formulaire installation</w:t>
            </w:r>
          </w:p>
        </w:tc>
      </w:tr>
      <w:tr w:rsidR="0061140A" w14:paraId="4B266858" w14:textId="77777777" w:rsidTr="00527A01">
        <w:trPr>
          <w:cantSplit/>
          <w:trHeight w:val="467"/>
          <w:jc w:val="center"/>
        </w:trPr>
        <w:tc>
          <w:tcPr>
            <w:tcW w:w="10195" w:type="dxa"/>
            <w:gridSpan w:val="6"/>
            <w:shd w:val="clear" w:color="auto" w:fill="41738C"/>
          </w:tcPr>
          <w:p w14:paraId="03EBA367" w14:textId="77777777" w:rsidR="0061140A" w:rsidRDefault="0061140A" w:rsidP="00527A01">
            <w:pPr>
              <w:ind w:left="0"/>
              <w:jc w:val="left"/>
              <w:rPr>
                <w:rFonts w:ascii="Cambria" w:eastAsia="Cambria" w:hAnsi="Cambria" w:cs="Cambria"/>
                <w:b/>
                <w:color w:val="FFFFFF"/>
                <w:sz w:val="20"/>
                <w:szCs w:val="20"/>
              </w:rPr>
            </w:pPr>
            <w:r>
              <w:rPr>
                <w:rFonts w:ascii="Cambria" w:eastAsia="Cambria" w:hAnsi="Cambria" w:cs="Cambria"/>
                <w:color w:val="FFFFFF"/>
                <w:sz w:val="20"/>
                <w:szCs w:val="20"/>
              </w:rPr>
              <w:t xml:space="preserve">Début Bloc </w:t>
            </w:r>
            <w:r>
              <w:rPr>
                <w:rFonts w:ascii="Cambria" w:eastAsia="Cambria" w:hAnsi="Cambria" w:cs="Cambria"/>
                <w:b/>
                <w:color w:val="FFFFFF"/>
                <w:sz w:val="20"/>
                <w:szCs w:val="20"/>
              </w:rPr>
              <w:t>Liens utiles</w:t>
            </w:r>
          </w:p>
          <w:p w14:paraId="01E862E4" w14:textId="77777777" w:rsidR="0061140A" w:rsidRDefault="0061140A" w:rsidP="00527A01">
            <w:pPr>
              <w:ind w:left="0"/>
              <w:jc w:val="left"/>
              <w:rPr>
                <w:rFonts w:ascii="Cambria" w:eastAsia="Cambria" w:hAnsi="Cambria" w:cs="Cambria"/>
                <w:sz w:val="20"/>
                <w:szCs w:val="20"/>
              </w:rPr>
            </w:pPr>
            <w:r>
              <w:rPr>
                <w:rFonts w:ascii="Cambria" w:eastAsia="Cambria" w:hAnsi="Cambria" w:cs="Cambria"/>
                <w:i/>
                <w:color w:val="FFFFFF"/>
                <w:sz w:val="20"/>
                <w:szCs w:val="20"/>
              </w:rPr>
              <w:t>Affiché uniquement quand installation existante est sélectionnée</w:t>
            </w:r>
          </w:p>
        </w:tc>
      </w:tr>
      <w:tr w:rsidR="0061140A" w14:paraId="5515E35A" w14:textId="77777777" w:rsidTr="00527A01">
        <w:trPr>
          <w:cantSplit/>
          <w:trHeight w:val="467"/>
          <w:jc w:val="center"/>
        </w:trPr>
        <w:tc>
          <w:tcPr>
            <w:tcW w:w="2949" w:type="dxa"/>
          </w:tcPr>
          <w:p w14:paraId="1B7DD58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Liens utiles </w:t>
            </w:r>
          </w:p>
        </w:tc>
        <w:tc>
          <w:tcPr>
            <w:tcW w:w="1452" w:type="dxa"/>
          </w:tcPr>
          <w:p w14:paraId="4576946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Titre du bloc </w:t>
            </w:r>
          </w:p>
        </w:tc>
        <w:tc>
          <w:tcPr>
            <w:tcW w:w="393" w:type="dxa"/>
          </w:tcPr>
          <w:p w14:paraId="7128423B" w14:textId="77777777" w:rsidR="0061140A" w:rsidRDefault="0061140A" w:rsidP="00527A01">
            <w:pPr>
              <w:ind w:left="0"/>
              <w:jc w:val="left"/>
              <w:rPr>
                <w:rFonts w:ascii="Cambria" w:eastAsia="Cambria" w:hAnsi="Cambria" w:cs="Cambria"/>
                <w:sz w:val="20"/>
                <w:szCs w:val="20"/>
              </w:rPr>
            </w:pPr>
          </w:p>
        </w:tc>
        <w:tc>
          <w:tcPr>
            <w:tcW w:w="1788" w:type="dxa"/>
          </w:tcPr>
          <w:p w14:paraId="3081B337"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Affichable</w:t>
            </w:r>
          </w:p>
        </w:tc>
        <w:tc>
          <w:tcPr>
            <w:tcW w:w="1379" w:type="dxa"/>
          </w:tcPr>
          <w:p w14:paraId="7AC52077" w14:textId="77777777" w:rsidR="0061140A" w:rsidRDefault="0061140A" w:rsidP="00527A01">
            <w:pPr>
              <w:ind w:firstLine="560"/>
              <w:jc w:val="left"/>
              <w:rPr>
                <w:rFonts w:ascii="Cambria" w:eastAsia="Cambria" w:hAnsi="Cambria" w:cs="Cambria"/>
                <w:sz w:val="20"/>
                <w:szCs w:val="20"/>
              </w:rPr>
            </w:pPr>
          </w:p>
        </w:tc>
        <w:tc>
          <w:tcPr>
            <w:tcW w:w="2234" w:type="dxa"/>
          </w:tcPr>
          <w:p w14:paraId="777B6D1D" w14:textId="77777777" w:rsidR="0061140A" w:rsidRDefault="0061140A" w:rsidP="00527A01">
            <w:pPr>
              <w:ind w:left="0"/>
              <w:jc w:val="left"/>
              <w:rPr>
                <w:rFonts w:ascii="Cambria" w:eastAsia="Cambria" w:hAnsi="Cambria" w:cs="Cambria"/>
                <w:sz w:val="20"/>
                <w:szCs w:val="20"/>
              </w:rPr>
            </w:pPr>
          </w:p>
        </w:tc>
      </w:tr>
      <w:tr w:rsidR="0061140A" w14:paraId="6D2963D3" w14:textId="77777777" w:rsidTr="00527A01">
        <w:trPr>
          <w:cantSplit/>
          <w:trHeight w:val="467"/>
          <w:jc w:val="center"/>
        </w:trPr>
        <w:tc>
          <w:tcPr>
            <w:tcW w:w="2949" w:type="dxa"/>
          </w:tcPr>
          <w:p w14:paraId="43BFCA3D" w14:textId="77777777" w:rsidR="0061140A" w:rsidRDefault="0061140A" w:rsidP="00527A01">
            <w:pPr>
              <w:ind w:left="0"/>
              <w:jc w:val="left"/>
              <w:rPr>
                <w:rFonts w:ascii="Cambria" w:eastAsia="Cambria" w:hAnsi="Cambria" w:cs="Cambria"/>
                <w:b/>
                <w:sz w:val="20"/>
                <w:szCs w:val="20"/>
                <w:highlight w:val="red"/>
              </w:rPr>
            </w:pPr>
            <w:r>
              <w:rPr>
                <w:rFonts w:ascii="Cambria" w:eastAsia="Cambria" w:hAnsi="Cambria" w:cs="Cambria"/>
                <w:b/>
                <w:sz w:val="20"/>
                <w:szCs w:val="20"/>
              </w:rPr>
              <w:t>Panneau « !»</w:t>
            </w:r>
          </w:p>
        </w:tc>
        <w:tc>
          <w:tcPr>
            <w:tcW w:w="1452" w:type="dxa"/>
          </w:tcPr>
          <w:p w14:paraId="2FBE5822"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Icône</w:t>
            </w:r>
          </w:p>
        </w:tc>
        <w:tc>
          <w:tcPr>
            <w:tcW w:w="393" w:type="dxa"/>
          </w:tcPr>
          <w:p w14:paraId="3447DF41" w14:textId="77777777" w:rsidR="0061140A" w:rsidRDefault="0061140A" w:rsidP="00527A01">
            <w:pPr>
              <w:ind w:left="0"/>
              <w:jc w:val="left"/>
              <w:rPr>
                <w:rFonts w:ascii="Cambria" w:eastAsia="Cambria" w:hAnsi="Cambria" w:cs="Cambria"/>
                <w:sz w:val="20"/>
                <w:szCs w:val="20"/>
              </w:rPr>
            </w:pPr>
          </w:p>
        </w:tc>
        <w:tc>
          <w:tcPr>
            <w:tcW w:w="1788" w:type="dxa"/>
          </w:tcPr>
          <w:p w14:paraId="444C7E5B"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Affichable</w:t>
            </w:r>
          </w:p>
        </w:tc>
        <w:tc>
          <w:tcPr>
            <w:tcW w:w="1379" w:type="dxa"/>
          </w:tcPr>
          <w:p w14:paraId="4598364F" w14:textId="77777777" w:rsidR="0061140A" w:rsidRDefault="0061140A" w:rsidP="00527A01">
            <w:pPr>
              <w:ind w:firstLine="560"/>
              <w:jc w:val="left"/>
              <w:rPr>
                <w:rFonts w:ascii="Cambria" w:eastAsia="Cambria" w:hAnsi="Cambria" w:cs="Cambria"/>
                <w:sz w:val="20"/>
                <w:szCs w:val="20"/>
              </w:rPr>
            </w:pPr>
          </w:p>
        </w:tc>
        <w:tc>
          <w:tcPr>
            <w:tcW w:w="2234" w:type="dxa"/>
          </w:tcPr>
          <w:p w14:paraId="7B6858F3"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Juste avant le texte en dessous</w:t>
            </w:r>
          </w:p>
        </w:tc>
      </w:tr>
      <w:tr w:rsidR="0061140A" w14:paraId="0ECE622D" w14:textId="77777777" w:rsidTr="00527A01">
        <w:trPr>
          <w:cantSplit/>
          <w:trHeight w:val="467"/>
          <w:jc w:val="center"/>
        </w:trPr>
        <w:tc>
          <w:tcPr>
            <w:tcW w:w="2949" w:type="dxa"/>
          </w:tcPr>
          <w:p w14:paraId="67E7981A" w14:textId="77777777" w:rsidR="0061140A" w:rsidRDefault="0061140A" w:rsidP="00527A01">
            <w:pPr>
              <w:ind w:left="0"/>
              <w:jc w:val="left"/>
              <w:rPr>
                <w:rFonts w:ascii="Cambria" w:eastAsia="Cambria" w:hAnsi="Cambria" w:cs="Cambria"/>
                <w:b/>
                <w:sz w:val="20"/>
                <w:szCs w:val="20"/>
              </w:rPr>
            </w:pPr>
            <w:r>
              <w:rPr>
                <w:rFonts w:ascii="Cambria" w:eastAsia="Cambria" w:hAnsi="Cambria" w:cs="Cambria"/>
                <w:b/>
                <w:color w:val="FFFFFF"/>
                <w:sz w:val="20"/>
                <w:szCs w:val="20"/>
              </w:rPr>
              <w:t xml:space="preserve"> </w:t>
            </w:r>
            <w:r>
              <w:rPr>
                <w:rFonts w:ascii="Cambria" w:eastAsia="Cambria" w:hAnsi="Cambria" w:cs="Cambria"/>
                <w:sz w:val="20"/>
                <w:szCs w:val="20"/>
              </w:rPr>
              <w:t>« La déclaration des installations et des équipement sportifs doit être accompli pour respecter les obligations légales du code du sport »</w:t>
            </w:r>
          </w:p>
        </w:tc>
        <w:tc>
          <w:tcPr>
            <w:tcW w:w="1452" w:type="dxa"/>
          </w:tcPr>
          <w:p w14:paraId="3AC3006D"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Texte</w:t>
            </w:r>
          </w:p>
        </w:tc>
        <w:tc>
          <w:tcPr>
            <w:tcW w:w="393" w:type="dxa"/>
          </w:tcPr>
          <w:p w14:paraId="65F42D69" w14:textId="77777777" w:rsidR="0061140A" w:rsidRDefault="0061140A" w:rsidP="00527A01">
            <w:pPr>
              <w:ind w:left="0"/>
              <w:jc w:val="left"/>
              <w:rPr>
                <w:rFonts w:ascii="Cambria" w:eastAsia="Cambria" w:hAnsi="Cambria" w:cs="Cambria"/>
                <w:sz w:val="20"/>
                <w:szCs w:val="20"/>
              </w:rPr>
            </w:pPr>
          </w:p>
        </w:tc>
        <w:tc>
          <w:tcPr>
            <w:tcW w:w="1788" w:type="dxa"/>
          </w:tcPr>
          <w:p w14:paraId="637F10D9"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Affichable</w:t>
            </w:r>
          </w:p>
        </w:tc>
        <w:tc>
          <w:tcPr>
            <w:tcW w:w="1379" w:type="dxa"/>
          </w:tcPr>
          <w:p w14:paraId="1CB650C4" w14:textId="77777777" w:rsidR="0061140A" w:rsidRDefault="0061140A" w:rsidP="00527A01">
            <w:pPr>
              <w:ind w:firstLine="560"/>
              <w:jc w:val="left"/>
              <w:rPr>
                <w:rFonts w:ascii="Cambria" w:eastAsia="Cambria" w:hAnsi="Cambria" w:cs="Cambria"/>
                <w:sz w:val="20"/>
                <w:szCs w:val="20"/>
              </w:rPr>
            </w:pPr>
          </w:p>
        </w:tc>
        <w:tc>
          <w:tcPr>
            <w:tcW w:w="2234" w:type="dxa"/>
          </w:tcPr>
          <w:p w14:paraId="19453351"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Texte explicatif </w:t>
            </w:r>
          </w:p>
        </w:tc>
      </w:tr>
      <w:tr w:rsidR="0061140A" w14:paraId="6EADBCB2" w14:textId="77777777" w:rsidTr="00527A01">
        <w:trPr>
          <w:cantSplit/>
          <w:trHeight w:val="467"/>
          <w:jc w:val="center"/>
        </w:trPr>
        <w:tc>
          <w:tcPr>
            <w:tcW w:w="2949" w:type="dxa"/>
          </w:tcPr>
          <w:p w14:paraId="1E991138"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lastRenderedPageBreak/>
              <w:t>Voir l’installation dans Data ES</w:t>
            </w:r>
          </w:p>
        </w:tc>
        <w:tc>
          <w:tcPr>
            <w:tcW w:w="1452" w:type="dxa"/>
          </w:tcPr>
          <w:p w14:paraId="71366603"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Lien</w:t>
            </w:r>
          </w:p>
        </w:tc>
        <w:tc>
          <w:tcPr>
            <w:tcW w:w="393" w:type="dxa"/>
          </w:tcPr>
          <w:p w14:paraId="4EF464AB" w14:textId="77777777" w:rsidR="0061140A" w:rsidRDefault="0061140A" w:rsidP="00527A01">
            <w:pPr>
              <w:ind w:left="0"/>
              <w:jc w:val="left"/>
              <w:rPr>
                <w:rFonts w:ascii="Cambria" w:eastAsia="Cambria" w:hAnsi="Cambria" w:cs="Cambria"/>
                <w:sz w:val="20"/>
                <w:szCs w:val="20"/>
              </w:rPr>
            </w:pPr>
          </w:p>
        </w:tc>
        <w:tc>
          <w:tcPr>
            <w:tcW w:w="1788" w:type="dxa"/>
          </w:tcPr>
          <w:p w14:paraId="10C6DD66"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Activable</w:t>
            </w:r>
          </w:p>
        </w:tc>
        <w:tc>
          <w:tcPr>
            <w:tcW w:w="1379" w:type="dxa"/>
          </w:tcPr>
          <w:p w14:paraId="38284D66" w14:textId="77777777" w:rsidR="0061140A" w:rsidRDefault="0061140A" w:rsidP="00527A01">
            <w:pPr>
              <w:ind w:firstLine="560"/>
              <w:jc w:val="left"/>
              <w:rPr>
                <w:rFonts w:ascii="Cambria" w:eastAsia="Cambria" w:hAnsi="Cambria" w:cs="Cambria"/>
                <w:sz w:val="20"/>
                <w:szCs w:val="20"/>
              </w:rPr>
            </w:pPr>
          </w:p>
        </w:tc>
        <w:tc>
          <w:tcPr>
            <w:tcW w:w="2234" w:type="dxa"/>
          </w:tcPr>
          <w:p w14:paraId="7D2E167F"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Afficher si installation existence sélectionné et l’installation est validée</w:t>
            </w:r>
          </w:p>
          <w:p w14:paraId="6C21FB2C" w14:textId="77777777" w:rsidR="0061140A" w:rsidRDefault="00B21883" w:rsidP="00527A01">
            <w:pPr>
              <w:ind w:left="0"/>
              <w:jc w:val="left"/>
              <w:rPr>
                <w:rFonts w:ascii="Cambria" w:eastAsia="Cambria" w:hAnsi="Cambria" w:cs="Cambria"/>
                <w:b/>
                <w:sz w:val="20"/>
                <w:szCs w:val="20"/>
              </w:rPr>
            </w:pPr>
            <w:sdt>
              <w:sdtPr>
                <w:tag w:val="goog_rdk_3625"/>
                <w:id w:val="-193921009"/>
              </w:sdtPr>
              <w:sdtEndPr/>
              <w:sdtContent>
                <w:commentRangeStart w:id="31"/>
              </w:sdtContent>
            </w:sdt>
            <w:r w:rsidR="0061140A">
              <w:rPr>
                <w:rFonts w:ascii="Cambria" w:eastAsia="Cambria" w:hAnsi="Cambria" w:cs="Cambria"/>
                <w:b/>
                <w:color w:val="FFFFFF"/>
                <w:sz w:val="20"/>
                <w:szCs w:val="20"/>
                <w:highlight w:val="red"/>
              </w:rPr>
              <w:t>Redirige vers la fiche installation dans Data ES ou la cartographie avec un zoom sur l’installation</w:t>
            </w:r>
            <w:commentRangeEnd w:id="31"/>
            <w:r w:rsidR="0061140A">
              <w:commentReference w:id="31"/>
            </w:r>
          </w:p>
        </w:tc>
      </w:tr>
      <w:tr w:rsidR="0061140A" w14:paraId="0D91C640" w14:textId="77777777" w:rsidTr="00527A01">
        <w:trPr>
          <w:cantSplit/>
          <w:trHeight w:val="467"/>
          <w:jc w:val="center"/>
        </w:trPr>
        <w:tc>
          <w:tcPr>
            <w:tcW w:w="2949" w:type="dxa"/>
          </w:tcPr>
          <w:p w14:paraId="1A2CE04B"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 « Recherche d’une installation sur Data ES »</w:t>
            </w:r>
          </w:p>
        </w:tc>
        <w:tc>
          <w:tcPr>
            <w:tcW w:w="1452" w:type="dxa"/>
          </w:tcPr>
          <w:p w14:paraId="46A558D0"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Lien </w:t>
            </w:r>
          </w:p>
        </w:tc>
        <w:tc>
          <w:tcPr>
            <w:tcW w:w="393" w:type="dxa"/>
          </w:tcPr>
          <w:p w14:paraId="504D0CE9" w14:textId="77777777" w:rsidR="0061140A" w:rsidRDefault="0061140A" w:rsidP="00527A01">
            <w:pPr>
              <w:ind w:left="0"/>
              <w:jc w:val="left"/>
              <w:rPr>
                <w:rFonts w:ascii="Cambria" w:eastAsia="Cambria" w:hAnsi="Cambria" w:cs="Cambria"/>
                <w:sz w:val="20"/>
                <w:szCs w:val="20"/>
              </w:rPr>
            </w:pPr>
          </w:p>
        </w:tc>
        <w:tc>
          <w:tcPr>
            <w:tcW w:w="1788" w:type="dxa"/>
          </w:tcPr>
          <w:p w14:paraId="36F52F52"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Activable</w:t>
            </w:r>
          </w:p>
        </w:tc>
        <w:tc>
          <w:tcPr>
            <w:tcW w:w="1379" w:type="dxa"/>
          </w:tcPr>
          <w:p w14:paraId="77252D1C" w14:textId="77777777" w:rsidR="0061140A" w:rsidRDefault="0061140A" w:rsidP="00527A01">
            <w:pPr>
              <w:ind w:firstLine="560"/>
              <w:jc w:val="left"/>
              <w:rPr>
                <w:rFonts w:ascii="Cambria" w:eastAsia="Cambria" w:hAnsi="Cambria" w:cs="Cambria"/>
                <w:sz w:val="20"/>
                <w:szCs w:val="20"/>
              </w:rPr>
            </w:pPr>
          </w:p>
        </w:tc>
        <w:tc>
          <w:tcPr>
            <w:tcW w:w="2234" w:type="dxa"/>
          </w:tcPr>
          <w:p w14:paraId="68408095" w14:textId="77777777" w:rsidR="0061140A" w:rsidRDefault="0061140A" w:rsidP="00527A01">
            <w:pPr>
              <w:ind w:left="0"/>
              <w:jc w:val="left"/>
              <w:rPr>
                <w:rFonts w:ascii="Cambria" w:eastAsia="Cambria" w:hAnsi="Cambria" w:cs="Cambria"/>
                <w:sz w:val="20"/>
                <w:szCs w:val="20"/>
              </w:rPr>
            </w:pPr>
            <w:r>
              <w:rPr>
                <w:rFonts w:ascii="Cambria" w:eastAsia="Cambria" w:hAnsi="Cambria" w:cs="Cambria"/>
                <w:b/>
                <w:sz w:val="20"/>
                <w:szCs w:val="20"/>
              </w:rPr>
              <w:t>CTI-Lien-420</w:t>
            </w:r>
            <w:r>
              <w:rPr>
                <w:rFonts w:ascii="Cambria" w:eastAsia="Cambria" w:hAnsi="Cambria" w:cs="Cambria"/>
                <w:sz w:val="20"/>
                <w:szCs w:val="20"/>
              </w:rPr>
              <w:t> </w:t>
            </w:r>
          </w:p>
        </w:tc>
      </w:tr>
      <w:tr w:rsidR="0061140A" w14:paraId="1F69D5D6" w14:textId="77777777" w:rsidTr="00527A01">
        <w:trPr>
          <w:cantSplit/>
          <w:trHeight w:val="467"/>
          <w:jc w:val="center"/>
        </w:trPr>
        <w:tc>
          <w:tcPr>
            <w:tcW w:w="2949" w:type="dxa"/>
          </w:tcPr>
          <w:p w14:paraId="2C6F2ADE"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 « Déclaration sur Data ES »</w:t>
            </w:r>
          </w:p>
        </w:tc>
        <w:tc>
          <w:tcPr>
            <w:tcW w:w="1452" w:type="dxa"/>
          </w:tcPr>
          <w:p w14:paraId="3FCC412B"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Lien </w:t>
            </w:r>
          </w:p>
        </w:tc>
        <w:tc>
          <w:tcPr>
            <w:tcW w:w="393" w:type="dxa"/>
          </w:tcPr>
          <w:p w14:paraId="19ECE325" w14:textId="77777777" w:rsidR="0061140A" w:rsidRDefault="0061140A" w:rsidP="00527A01">
            <w:pPr>
              <w:ind w:left="0"/>
              <w:jc w:val="left"/>
              <w:rPr>
                <w:rFonts w:ascii="Cambria" w:eastAsia="Cambria" w:hAnsi="Cambria" w:cs="Cambria"/>
                <w:sz w:val="20"/>
                <w:szCs w:val="20"/>
              </w:rPr>
            </w:pPr>
          </w:p>
        </w:tc>
        <w:tc>
          <w:tcPr>
            <w:tcW w:w="1788" w:type="dxa"/>
          </w:tcPr>
          <w:p w14:paraId="2FD2B1B9"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Activable</w:t>
            </w:r>
          </w:p>
        </w:tc>
        <w:tc>
          <w:tcPr>
            <w:tcW w:w="1379" w:type="dxa"/>
          </w:tcPr>
          <w:p w14:paraId="40F8D149" w14:textId="77777777" w:rsidR="0061140A" w:rsidRDefault="0061140A" w:rsidP="00527A01">
            <w:pPr>
              <w:ind w:firstLine="560"/>
              <w:jc w:val="left"/>
              <w:rPr>
                <w:rFonts w:ascii="Cambria" w:eastAsia="Cambria" w:hAnsi="Cambria" w:cs="Cambria"/>
                <w:sz w:val="20"/>
                <w:szCs w:val="20"/>
              </w:rPr>
            </w:pPr>
          </w:p>
        </w:tc>
        <w:tc>
          <w:tcPr>
            <w:tcW w:w="2234" w:type="dxa"/>
          </w:tcPr>
          <w:p w14:paraId="2481B783" w14:textId="77777777" w:rsidR="0061140A" w:rsidRDefault="0061140A" w:rsidP="00527A01">
            <w:pPr>
              <w:ind w:left="0"/>
              <w:jc w:val="left"/>
              <w:rPr>
                <w:rFonts w:ascii="Cambria" w:eastAsia="Cambria" w:hAnsi="Cambria" w:cs="Cambria"/>
                <w:sz w:val="20"/>
                <w:szCs w:val="20"/>
              </w:rPr>
            </w:pPr>
            <w:r>
              <w:rPr>
                <w:rFonts w:ascii="Cambria" w:eastAsia="Cambria" w:hAnsi="Cambria" w:cs="Cambria"/>
                <w:b/>
                <w:sz w:val="20"/>
                <w:szCs w:val="20"/>
              </w:rPr>
              <w:t>CTI-Lien-430</w:t>
            </w:r>
            <w:r>
              <w:rPr>
                <w:rFonts w:ascii="Cambria" w:eastAsia="Cambria" w:hAnsi="Cambria" w:cs="Cambria"/>
                <w:sz w:val="20"/>
                <w:szCs w:val="20"/>
              </w:rPr>
              <w:t> </w:t>
            </w:r>
          </w:p>
        </w:tc>
      </w:tr>
      <w:tr w:rsidR="0061140A" w14:paraId="6A0D60BF" w14:textId="77777777" w:rsidTr="00527A01">
        <w:trPr>
          <w:cantSplit/>
          <w:trHeight w:val="467"/>
          <w:jc w:val="center"/>
        </w:trPr>
        <w:tc>
          <w:tcPr>
            <w:tcW w:w="2949" w:type="dxa"/>
          </w:tcPr>
          <w:p w14:paraId="3A3D43E4" w14:textId="77777777" w:rsidR="0061140A" w:rsidRDefault="0061140A" w:rsidP="00527A01">
            <w:pPr>
              <w:ind w:left="0"/>
              <w:jc w:val="left"/>
              <w:rPr>
                <w:rFonts w:ascii="Cambria" w:eastAsia="Cambria" w:hAnsi="Cambria" w:cs="Cambria"/>
                <w:b/>
                <w:color w:val="FFFFFF"/>
                <w:sz w:val="20"/>
                <w:szCs w:val="20"/>
                <w:highlight w:val="red"/>
              </w:rPr>
            </w:pPr>
            <w:r>
              <w:rPr>
                <w:rFonts w:ascii="Cambria" w:eastAsia="Cambria" w:hAnsi="Cambria" w:cs="Cambria"/>
                <w:sz w:val="20"/>
                <w:szCs w:val="20"/>
              </w:rPr>
              <w:t>« Article du code du sport sur la déclaration des équipements sportifs »</w:t>
            </w:r>
          </w:p>
        </w:tc>
        <w:tc>
          <w:tcPr>
            <w:tcW w:w="1452" w:type="dxa"/>
          </w:tcPr>
          <w:p w14:paraId="5B6250CD"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 xml:space="preserve">Lien </w:t>
            </w:r>
          </w:p>
        </w:tc>
        <w:tc>
          <w:tcPr>
            <w:tcW w:w="393" w:type="dxa"/>
          </w:tcPr>
          <w:p w14:paraId="65C2B38B" w14:textId="77777777" w:rsidR="0061140A" w:rsidRDefault="0061140A" w:rsidP="00527A01">
            <w:pPr>
              <w:ind w:left="0"/>
              <w:jc w:val="left"/>
              <w:rPr>
                <w:rFonts w:ascii="Cambria" w:eastAsia="Cambria" w:hAnsi="Cambria" w:cs="Cambria"/>
                <w:sz w:val="20"/>
                <w:szCs w:val="20"/>
              </w:rPr>
            </w:pPr>
          </w:p>
        </w:tc>
        <w:tc>
          <w:tcPr>
            <w:tcW w:w="1788" w:type="dxa"/>
          </w:tcPr>
          <w:p w14:paraId="796ECAFC"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Activable</w:t>
            </w:r>
          </w:p>
        </w:tc>
        <w:tc>
          <w:tcPr>
            <w:tcW w:w="1379" w:type="dxa"/>
          </w:tcPr>
          <w:p w14:paraId="2A6E308A" w14:textId="77777777" w:rsidR="0061140A" w:rsidRDefault="0061140A" w:rsidP="00527A01">
            <w:pPr>
              <w:ind w:firstLine="560"/>
              <w:jc w:val="left"/>
              <w:rPr>
                <w:rFonts w:ascii="Cambria" w:eastAsia="Cambria" w:hAnsi="Cambria" w:cs="Cambria"/>
                <w:sz w:val="20"/>
                <w:szCs w:val="20"/>
              </w:rPr>
            </w:pPr>
          </w:p>
        </w:tc>
        <w:tc>
          <w:tcPr>
            <w:tcW w:w="2234" w:type="dxa"/>
          </w:tcPr>
          <w:p w14:paraId="6048F5DF" w14:textId="77777777" w:rsidR="0061140A" w:rsidRDefault="0061140A" w:rsidP="00527A01">
            <w:pPr>
              <w:ind w:left="0"/>
              <w:jc w:val="left"/>
              <w:rPr>
                <w:rFonts w:ascii="Cambria" w:eastAsia="Cambria" w:hAnsi="Cambria" w:cs="Cambria"/>
                <w:b/>
                <w:sz w:val="20"/>
                <w:szCs w:val="20"/>
              </w:rPr>
            </w:pPr>
            <w:r>
              <w:rPr>
                <w:rFonts w:ascii="Cambria" w:eastAsia="Cambria" w:hAnsi="Cambria" w:cs="Cambria"/>
                <w:b/>
                <w:sz w:val="20"/>
                <w:szCs w:val="20"/>
              </w:rPr>
              <w:t>CTI-Lien-440</w:t>
            </w:r>
          </w:p>
        </w:tc>
      </w:tr>
      <w:tr w:rsidR="0061140A" w14:paraId="6B36D5C9" w14:textId="77777777" w:rsidTr="00527A01">
        <w:trPr>
          <w:cantSplit/>
          <w:trHeight w:val="467"/>
          <w:jc w:val="center"/>
        </w:trPr>
        <w:tc>
          <w:tcPr>
            <w:tcW w:w="10195" w:type="dxa"/>
            <w:gridSpan w:val="6"/>
            <w:shd w:val="clear" w:color="auto" w:fill="41738C"/>
          </w:tcPr>
          <w:p w14:paraId="1E457F71" w14:textId="77777777" w:rsidR="0061140A" w:rsidRDefault="0061140A" w:rsidP="00527A01">
            <w:pPr>
              <w:ind w:left="0"/>
              <w:jc w:val="left"/>
              <w:rPr>
                <w:rFonts w:ascii="Cambria" w:eastAsia="Cambria" w:hAnsi="Cambria" w:cs="Cambria"/>
                <w:b/>
                <w:color w:val="FFFFFF"/>
                <w:sz w:val="20"/>
                <w:szCs w:val="20"/>
              </w:rPr>
            </w:pPr>
            <w:r>
              <w:rPr>
                <w:rFonts w:ascii="Cambria" w:eastAsia="Cambria" w:hAnsi="Cambria" w:cs="Cambria"/>
                <w:color w:val="FFFFFF"/>
                <w:sz w:val="20"/>
                <w:szCs w:val="20"/>
              </w:rPr>
              <w:t xml:space="preserve">Fin Bloc </w:t>
            </w:r>
            <w:r>
              <w:rPr>
                <w:rFonts w:ascii="Cambria" w:eastAsia="Cambria" w:hAnsi="Cambria" w:cs="Cambria"/>
                <w:b/>
                <w:color w:val="FFFFFF"/>
                <w:sz w:val="20"/>
                <w:szCs w:val="20"/>
              </w:rPr>
              <w:t>Liens utiles</w:t>
            </w:r>
          </w:p>
        </w:tc>
      </w:tr>
    </w:tbl>
    <w:p w14:paraId="31B461A7" w14:textId="77777777" w:rsidR="0061140A" w:rsidRDefault="0061140A" w:rsidP="0061140A"/>
    <w:p w14:paraId="70131137" w14:textId="77777777" w:rsidR="0061140A" w:rsidRDefault="0061140A" w:rsidP="0061140A">
      <w:pPr>
        <w:pBdr>
          <w:top w:val="nil"/>
          <w:left w:val="nil"/>
          <w:bottom w:val="nil"/>
          <w:right w:val="nil"/>
          <w:between w:val="nil"/>
        </w:pBdr>
        <w:spacing w:line="240" w:lineRule="auto"/>
        <w:rPr>
          <w:rFonts w:ascii="Cambria" w:eastAsia="Cambria" w:hAnsi="Cambria" w:cs="Cambria"/>
          <w:color w:val="000000"/>
          <w:sz w:val="20"/>
          <w:szCs w:val="20"/>
        </w:rPr>
      </w:pPr>
      <w:r>
        <w:rPr>
          <w:rFonts w:ascii="Cambria" w:eastAsia="Cambria" w:hAnsi="Cambria" w:cs="Cambria"/>
          <w:b/>
          <w:color w:val="000000"/>
          <w:sz w:val="20"/>
          <w:szCs w:val="20"/>
        </w:rPr>
        <w:t>CTI-Lien-420</w:t>
      </w:r>
      <w:r>
        <w:rPr>
          <w:rFonts w:ascii="Cambria" w:eastAsia="Cambria" w:hAnsi="Cambria" w:cs="Cambria"/>
          <w:color w:val="000000"/>
          <w:sz w:val="20"/>
          <w:szCs w:val="20"/>
        </w:rPr>
        <w:t> :</w:t>
      </w:r>
    </w:p>
    <w:p w14:paraId="26886B1C" w14:textId="77777777" w:rsidR="0061140A" w:rsidRDefault="0061140A" w:rsidP="0061140A">
      <w:pPr>
        <w:pBdr>
          <w:top w:val="nil"/>
          <w:left w:val="nil"/>
          <w:bottom w:val="nil"/>
          <w:right w:val="nil"/>
          <w:between w:val="nil"/>
        </w:pBdr>
        <w:spacing w:line="240" w:lineRule="auto"/>
        <w:rPr>
          <w:color w:val="000000"/>
          <w:sz w:val="20"/>
          <w:szCs w:val="20"/>
        </w:rPr>
      </w:pPr>
      <w:r>
        <w:rPr>
          <w:color w:val="000000"/>
          <w:sz w:val="20"/>
          <w:szCs w:val="20"/>
        </w:rPr>
        <w:t xml:space="preserve">https://equipements.sports.gouv.fr/explore/dataset/data-es/table/?q=&amp;location=22,45.18546,1.95168&amp;basemap=c26ae9&amp;dataChart=eyJxdWVyaWVzIjpbeyJjb25maWciOnsiZGF0YXNldCI6ImRhdGEtZXMiLCJvcHRpb25zIjp7InEiOiJWSUVSWk9OIiwibG9jYXRpb24iOiIyMiw0NS4xODU0NiwxLjk1MTY4IiwiYmFzZW1hcCI6ImMyNmFlOSJ9fSwiY2hhcnRzIjpbeyJhbGlnbk1vbnRoIjp0cnVlLCJ0eXBlIjoibGluZSIsImZ1bmMiOiJBVkciLCJ5QXhpcyI6ImNhcmFjdDEwIiwic2NpZW50aWZpY0Rpc3BsYXkiOnRydWUsImNvbG9yIjoiI2ZmMDAwMCJ9XSwieEF4aXMiOiJjYXJhY3QxNTEiLCJtYXhwb2ludHMiOiIiLCJ0aW1lc2NhbGUiOiJ5ZWFyIiwic29ydCI6IiJ9XSwiZGlzcGxheUxlZ2VuZCI6dHJ1ZSwiYWxpZ25Nb250aCI6dHJ1ZX0%3D  </w:t>
      </w:r>
    </w:p>
    <w:p w14:paraId="5A81DC06" w14:textId="77777777" w:rsidR="0061140A" w:rsidRDefault="0061140A" w:rsidP="0061140A"/>
    <w:p w14:paraId="42E2BDA1" w14:textId="77777777" w:rsidR="0061140A" w:rsidRDefault="0061140A" w:rsidP="0061140A">
      <w:pPr>
        <w:ind w:firstLine="560"/>
        <w:rPr>
          <w:b/>
        </w:rPr>
      </w:pPr>
      <w:r>
        <w:rPr>
          <w:rFonts w:ascii="Cambria" w:eastAsia="Cambria" w:hAnsi="Cambria" w:cs="Cambria"/>
          <w:b/>
          <w:sz w:val="20"/>
          <w:szCs w:val="20"/>
        </w:rPr>
        <w:t>CTI-Lien-430 :</w:t>
      </w:r>
      <w:r>
        <w:rPr>
          <w:rFonts w:ascii="Cambria" w:eastAsia="Cambria" w:hAnsi="Cambria" w:cs="Cambria"/>
          <w:sz w:val="20"/>
          <w:szCs w:val="20"/>
        </w:rPr>
        <w:t xml:space="preserve">  </w:t>
      </w:r>
      <w:hyperlink r:id="rId11">
        <w:r>
          <w:rPr>
            <w:rFonts w:ascii="Quattrocento Sans" w:eastAsia="Quattrocento Sans" w:hAnsi="Quattrocento Sans" w:cs="Quattrocento Sans"/>
            <w:color w:val="6264A7"/>
            <w:sz w:val="21"/>
            <w:szCs w:val="21"/>
            <w:highlight w:val="white"/>
            <w:u w:val="single"/>
          </w:rPr>
          <w:t>https://datacollecte.equipements.sports.gouv.fr/declaration</w:t>
        </w:r>
      </w:hyperlink>
    </w:p>
    <w:p w14:paraId="0F918F1A" w14:textId="77777777" w:rsidR="0061140A" w:rsidRDefault="0061140A" w:rsidP="0061140A">
      <w:r>
        <w:rPr>
          <w:rFonts w:ascii="Cambria" w:eastAsia="Cambria" w:hAnsi="Cambria" w:cs="Cambria"/>
          <w:b/>
          <w:sz w:val="20"/>
          <w:szCs w:val="20"/>
        </w:rPr>
        <w:t>CTI-Lien-440</w:t>
      </w:r>
      <w:r>
        <w:rPr>
          <w:rFonts w:ascii="Cambria" w:eastAsia="Cambria" w:hAnsi="Cambria" w:cs="Cambria"/>
          <w:sz w:val="20"/>
          <w:szCs w:val="20"/>
        </w:rPr>
        <w:t xml:space="preserve"> : </w:t>
      </w:r>
      <w:r>
        <w:t xml:space="preserve"> </w:t>
      </w:r>
      <w:hyperlink r:id="rId12">
        <w:r>
          <w:rPr>
            <w:color w:val="0000FF"/>
            <w:u w:val="single"/>
          </w:rPr>
          <w:t>https://www.legifrance.gouv.fr/codes/article_lc/LEGIARTI000006547667</w:t>
        </w:r>
      </w:hyperlink>
      <w:r>
        <w:t xml:space="preserve"> </w:t>
      </w:r>
    </w:p>
    <w:p w14:paraId="5E2B821B" w14:textId="77777777" w:rsidR="0061140A" w:rsidRDefault="0061140A" w:rsidP="0061140A">
      <w:pPr>
        <w:pStyle w:val="Heading3"/>
        <w:numPr>
          <w:ilvl w:val="3"/>
          <w:numId w:val="1"/>
        </w:numPr>
        <w:tabs>
          <w:tab w:val="num" w:pos="360"/>
        </w:tabs>
        <w:ind w:left="2880" w:hanging="686"/>
      </w:pPr>
      <w:bookmarkStart w:id="32" w:name="_heading=h.2sioyqq" w:colFirst="0" w:colLast="0"/>
      <w:bookmarkEnd w:id="32"/>
      <w:bookmarkEnd w:id="1"/>
      <w:r>
        <w:t>Actions</w:t>
      </w:r>
    </w:p>
    <w:tbl>
      <w:tblPr>
        <w:tblStyle w:val="182"/>
        <w:tblW w:w="10226"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20" w:firstRow="1" w:lastRow="0" w:firstColumn="0" w:lastColumn="0" w:noHBand="0" w:noVBand="1"/>
      </w:tblPr>
      <w:tblGrid>
        <w:gridCol w:w="3195"/>
        <w:gridCol w:w="7031"/>
      </w:tblGrid>
      <w:tr w:rsidR="0061140A" w14:paraId="65CE4CA5" w14:textId="77777777" w:rsidTr="00527A01">
        <w:trPr>
          <w:cnfStyle w:val="100000000000" w:firstRow="1" w:lastRow="0" w:firstColumn="0" w:lastColumn="0" w:oddVBand="0" w:evenVBand="0" w:oddHBand="0" w:evenHBand="0" w:firstRowFirstColumn="0" w:firstRowLastColumn="0" w:lastRowFirstColumn="0" w:lastRowLastColumn="0"/>
          <w:cantSplit/>
          <w:trHeight w:val="611"/>
          <w:jc w:val="center"/>
        </w:trPr>
        <w:tc>
          <w:tcPr>
            <w:tcW w:w="3195" w:type="dxa"/>
            <w:shd w:val="clear" w:color="auto" w:fill="A6A6A6"/>
          </w:tcPr>
          <w:p w14:paraId="462B1F59" w14:textId="77777777" w:rsidR="0061140A" w:rsidRDefault="0061140A" w:rsidP="00527A01">
            <w:pPr>
              <w:ind w:left="0"/>
            </w:pPr>
            <w:r>
              <w:t>Libellé</w:t>
            </w:r>
          </w:p>
        </w:tc>
        <w:tc>
          <w:tcPr>
            <w:tcW w:w="7031" w:type="dxa"/>
            <w:shd w:val="clear" w:color="auto" w:fill="A6A6A6"/>
          </w:tcPr>
          <w:p w14:paraId="7F5E757E" w14:textId="77777777" w:rsidR="0061140A" w:rsidRDefault="0061140A" w:rsidP="00527A01">
            <w:pPr>
              <w:ind w:left="0"/>
            </w:pPr>
            <w:r>
              <w:t>ACTion</w:t>
            </w:r>
          </w:p>
        </w:tc>
      </w:tr>
      <w:tr w:rsidR="0061140A" w14:paraId="740787F2" w14:textId="77777777" w:rsidTr="00527A01">
        <w:trPr>
          <w:cantSplit/>
          <w:trHeight w:val="611"/>
          <w:jc w:val="center"/>
        </w:trPr>
        <w:tc>
          <w:tcPr>
            <w:tcW w:w="3195" w:type="dxa"/>
          </w:tcPr>
          <w:p w14:paraId="365F491B" w14:textId="77777777" w:rsidR="0061140A" w:rsidRDefault="0061140A" w:rsidP="00527A01">
            <w:pPr>
              <w:ind w:left="0"/>
            </w:pPr>
            <w:r>
              <w:lastRenderedPageBreak/>
              <w:t xml:space="preserve">Affichage </w:t>
            </w:r>
          </w:p>
        </w:tc>
        <w:tc>
          <w:tcPr>
            <w:tcW w:w="7031" w:type="dxa"/>
          </w:tcPr>
          <w:p w14:paraId="0084719F" w14:textId="77777777" w:rsidR="0061140A" w:rsidRDefault="0061140A" w:rsidP="00527A01">
            <w:pPr>
              <w:ind w:left="0"/>
            </w:pPr>
            <w:r>
              <w:t>L’onglet Installation ne s’affiche pas si le type de projet sélectionné dans « caractéristiques générales » est « Matériel lourd » ou « Equipement sportif mobile »</w:t>
            </w:r>
          </w:p>
        </w:tc>
      </w:tr>
      <w:tr w:rsidR="0061140A" w14:paraId="2DA02F3D" w14:textId="77777777" w:rsidTr="00527A01">
        <w:trPr>
          <w:cantSplit/>
          <w:trHeight w:val="611"/>
          <w:jc w:val="center"/>
        </w:trPr>
        <w:tc>
          <w:tcPr>
            <w:tcW w:w="10226" w:type="dxa"/>
            <w:gridSpan w:val="2"/>
            <w:shd w:val="clear" w:color="auto" w:fill="8C2350"/>
          </w:tcPr>
          <w:p w14:paraId="5FF74F0A" w14:textId="77777777" w:rsidR="0061140A" w:rsidRDefault="0061140A" w:rsidP="00527A01">
            <w:pPr>
              <w:ind w:left="0"/>
              <w:rPr>
                <w:b/>
                <w:sz w:val="22"/>
                <w:szCs w:val="22"/>
              </w:rPr>
            </w:pPr>
            <w:r>
              <w:rPr>
                <w:b/>
                <w:color w:val="FFFFFF"/>
                <w:sz w:val="22"/>
                <w:szCs w:val="22"/>
              </w:rPr>
              <w:t xml:space="preserve">Contrôles </w:t>
            </w:r>
          </w:p>
        </w:tc>
      </w:tr>
      <w:tr w:rsidR="0061140A" w14:paraId="7E8E0B80" w14:textId="77777777" w:rsidTr="00527A01">
        <w:trPr>
          <w:cantSplit/>
          <w:trHeight w:val="611"/>
          <w:jc w:val="center"/>
        </w:trPr>
        <w:tc>
          <w:tcPr>
            <w:tcW w:w="3195" w:type="dxa"/>
          </w:tcPr>
          <w:p w14:paraId="7541139E" w14:textId="77777777" w:rsidR="0061140A" w:rsidRDefault="0061140A" w:rsidP="00527A01">
            <w:pPr>
              <w:ind w:left="0"/>
            </w:pPr>
            <w:r>
              <w:t xml:space="preserve">Contrôle à réaliser sur cet onglet à l’enregistrement </w:t>
            </w:r>
          </w:p>
        </w:tc>
        <w:tc>
          <w:tcPr>
            <w:tcW w:w="7031" w:type="dxa"/>
          </w:tcPr>
          <w:p w14:paraId="5C9A9A25" w14:textId="77777777" w:rsidR="0061140A" w:rsidRDefault="0061140A" w:rsidP="00527A01">
            <w:pPr>
              <w:ind w:left="0"/>
            </w:pPr>
            <w:r>
              <w:t>Les champs Indispensables doivent être renseignés.</w:t>
            </w:r>
          </w:p>
          <w:p w14:paraId="32186020" w14:textId="77777777" w:rsidR="0061140A" w:rsidRDefault="0061140A" w:rsidP="00527A01">
            <w:pPr>
              <w:ind w:left="0"/>
            </w:pPr>
            <w:r>
              <w:t>Les champs renseignés doivent respecter les formats attendus.</w:t>
            </w:r>
          </w:p>
          <w:p w14:paraId="6C2C6791" w14:textId="77777777" w:rsidR="0061140A" w:rsidRDefault="0061140A" w:rsidP="00527A01">
            <w:pPr>
              <w:ind w:left="0"/>
            </w:pPr>
            <w:r>
              <w:rPr>
                <w:shd w:val="clear" w:color="auto" w:fill="EBF1DD"/>
              </w:rPr>
              <w:t>A partir de l’état « déposé » (et les suivants), les champs Obligatoires doivent être renseignés.</w:t>
            </w:r>
          </w:p>
        </w:tc>
      </w:tr>
      <w:tr w:rsidR="0061140A" w14:paraId="12DF6F21" w14:textId="77777777" w:rsidTr="00527A01">
        <w:trPr>
          <w:cantSplit/>
          <w:trHeight w:val="611"/>
          <w:jc w:val="center"/>
        </w:trPr>
        <w:tc>
          <w:tcPr>
            <w:tcW w:w="3195" w:type="dxa"/>
          </w:tcPr>
          <w:p w14:paraId="2A5C2802" w14:textId="77777777" w:rsidR="0061140A" w:rsidRDefault="0061140A" w:rsidP="00527A01">
            <w:pPr>
              <w:ind w:left="0"/>
            </w:pPr>
            <w:r>
              <w:t>Contrôle à réaliser sur cet onglet à la soumission du projet</w:t>
            </w:r>
          </w:p>
        </w:tc>
        <w:tc>
          <w:tcPr>
            <w:tcW w:w="7031" w:type="dxa"/>
          </w:tcPr>
          <w:p w14:paraId="2C77ADF8" w14:textId="77777777" w:rsidR="0061140A" w:rsidRDefault="0061140A" w:rsidP="00527A01">
            <w:pPr>
              <w:ind w:left="0"/>
            </w:pPr>
            <w:r>
              <w:t>Les champs Indispensables et Obligatoires doivent être renseignés.</w:t>
            </w:r>
          </w:p>
          <w:p w14:paraId="0659C363" w14:textId="77777777" w:rsidR="0061140A" w:rsidRDefault="0061140A" w:rsidP="00527A01">
            <w:pPr>
              <w:ind w:left="0"/>
            </w:pPr>
            <w:r>
              <w:t>Les champs renseignés doivent respecter les formats attendus.</w:t>
            </w:r>
          </w:p>
          <w:p w14:paraId="3CA95A99" w14:textId="77777777" w:rsidR="0061140A" w:rsidRDefault="0061140A" w:rsidP="00527A01">
            <w:pPr>
              <w:ind w:left="0"/>
            </w:pPr>
            <w:r>
              <w:t>S’il s’agit d’une installation existante alors l’installation a été validée.</w:t>
            </w:r>
          </w:p>
          <w:p w14:paraId="48056ACF" w14:textId="77777777" w:rsidR="0061140A" w:rsidRDefault="0061140A" w:rsidP="00527A01">
            <w:pPr>
              <w:ind w:left="0"/>
            </w:pPr>
            <w:r>
              <w:t>Il doit y avoir une installation de déclarée (existante ou nouvelle)</w:t>
            </w:r>
          </w:p>
        </w:tc>
      </w:tr>
      <w:tr w:rsidR="0061140A" w14:paraId="2607E32C" w14:textId="77777777" w:rsidTr="00527A01">
        <w:trPr>
          <w:cantSplit/>
          <w:trHeight w:val="611"/>
          <w:jc w:val="center"/>
        </w:trPr>
        <w:tc>
          <w:tcPr>
            <w:tcW w:w="10226" w:type="dxa"/>
            <w:gridSpan w:val="2"/>
            <w:shd w:val="clear" w:color="auto" w:fill="41738C"/>
          </w:tcPr>
          <w:p w14:paraId="20B6F5FE" w14:textId="77777777" w:rsidR="0061140A" w:rsidRDefault="0061140A" w:rsidP="00527A01">
            <w:r>
              <w:rPr>
                <w:rFonts w:ascii="Cambria" w:eastAsia="Cambria" w:hAnsi="Cambria" w:cs="Cambria"/>
                <w:color w:val="FFFFFF"/>
                <w:sz w:val="20"/>
                <w:szCs w:val="20"/>
              </w:rPr>
              <w:t xml:space="preserve">Bloc </w:t>
            </w:r>
            <w:r>
              <w:rPr>
                <w:rFonts w:ascii="Cambria" w:eastAsia="Cambria" w:hAnsi="Cambria" w:cs="Cambria"/>
                <w:b/>
                <w:color w:val="FFFFFF"/>
                <w:sz w:val="20"/>
                <w:szCs w:val="20"/>
              </w:rPr>
              <w:t>recherche installation existante</w:t>
            </w:r>
          </w:p>
        </w:tc>
      </w:tr>
      <w:tr w:rsidR="0061140A" w14:paraId="1D19FDB5" w14:textId="77777777" w:rsidTr="00527A01">
        <w:trPr>
          <w:cantSplit/>
          <w:trHeight w:val="611"/>
          <w:jc w:val="center"/>
        </w:trPr>
        <w:tc>
          <w:tcPr>
            <w:tcW w:w="3195" w:type="dxa"/>
          </w:tcPr>
          <w:p w14:paraId="17A2D6EB" w14:textId="77777777" w:rsidR="0061140A" w:rsidRDefault="0061140A" w:rsidP="00527A01">
            <w:pPr>
              <w:ind w:left="0"/>
            </w:pPr>
            <w:r>
              <w:t>Clique sur le radio bouton « </w:t>
            </w:r>
            <w:r>
              <w:rPr>
                <w:b/>
                <w:color w:val="F07D00"/>
              </w:rPr>
              <w:t>Nouvelle installation</w:t>
            </w:r>
            <w:r>
              <w:t> »</w:t>
            </w:r>
          </w:p>
        </w:tc>
        <w:tc>
          <w:tcPr>
            <w:tcW w:w="7031" w:type="dxa"/>
          </w:tcPr>
          <w:p w14:paraId="5D1BB73B" w14:textId="77777777" w:rsidR="0061140A" w:rsidRDefault="0061140A" w:rsidP="00527A01">
            <w:pPr>
              <w:ind w:left="0"/>
            </w:pPr>
            <w:r>
              <w:t xml:space="preserve">Si une installation existante était validée alors affiche le message de confirmation </w:t>
            </w:r>
            <w:hyperlink w:anchor="bookmark=id.35xuupr">
              <w:r>
                <w:rPr>
                  <w:rFonts w:ascii="Cambria" w:eastAsia="Cambria" w:hAnsi="Cambria" w:cs="Cambria"/>
                  <w:color w:val="0000FF"/>
                  <w:sz w:val="20"/>
                  <w:szCs w:val="20"/>
                  <w:u w:val="single"/>
                </w:rPr>
                <w:t>CTI_MBD_010</w:t>
              </w:r>
            </w:hyperlink>
          </w:p>
          <w:p w14:paraId="0B5145AD" w14:textId="77777777" w:rsidR="0061140A" w:rsidRDefault="0061140A" w:rsidP="00527A01">
            <w:pPr>
              <w:ind w:left="0"/>
            </w:pPr>
            <w:r>
              <w:t>Si confirmation alors :</w:t>
            </w:r>
          </w:p>
          <w:p w14:paraId="47EABF43" w14:textId="77777777" w:rsidR="0061140A" w:rsidRDefault="0061140A" w:rsidP="0061140A">
            <w:pPr>
              <w:numPr>
                <w:ilvl w:val="0"/>
                <w:numId w:val="2"/>
              </w:numPr>
              <w:pBdr>
                <w:top w:val="nil"/>
                <w:left w:val="nil"/>
                <w:bottom w:val="nil"/>
                <w:right w:val="nil"/>
                <w:between w:val="nil"/>
              </w:pBdr>
              <w:spacing w:before="0" w:line="276" w:lineRule="auto"/>
              <w:rPr>
                <w:color w:val="000000"/>
              </w:rPr>
            </w:pPr>
            <w:r>
              <w:rPr>
                <w:color w:val="000000"/>
              </w:rPr>
              <w:t>Cache les blocs « Recherche installation existante » et « Liens utiles »</w:t>
            </w:r>
          </w:p>
          <w:p w14:paraId="13B836C6" w14:textId="77777777" w:rsidR="0061140A" w:rsidRDefault="0061140A" w:rsidP="0061140A">
            <w:pPr>
              <w:numPr>
                <w:ilvl w:val="0"/>
                <w:numId w:val="2"/>
              </w:numPr>
              <w:pBdr>
                <w:top w:val="nil"/>
                <w:left w:val="nil"/>
                <w:bottom w:val="nil"/>
                <w:right w:val="nil"/>
                <w:between w:val="nil"/>
              </w:pBdr>
              <w:spacing w:before="0" w:line="276" w:lineRule="auto"/>
            </w:pPr>
            <w:r>
              <w:rPr>
                <w:color w:val="000000"/>
              </w:rPr>
              <w:t>Affiche le bloc « Formulaire installation » vide</w:t>
            </w:r>
            <w:r>
              <w:rPr>
                <w:rFonts w:ascii="Trebuchet MS" w:eastAsia="Trebuchet MS" w:hAnsi="Trebuchet MS" w:cs="Trebuchet MS"/>
                <w:color w:val="000000"/>
                <w:sz w:val="22"/>
                <w:szCs w:val="22"/>
              </w:rPr>
              <w:t xml:space="preserve"> </w:t>
            </w:r>
          </w:p>
        </w:tc>
      </w:tr>
      <w:tr w:rsidR="0061140A" w14:paraId="149F27E5" w14:textId="77777777" w:rsidTr="00527A01">
        <w:trPr>
          <w:cantSplit/>
          <w:trHeight w:val="611"/>
          <w:jc w:val="center"/>
        </w:trPr>
        <w:tc>
          <w:tcPr>
            <w:tcW w:w="3195" w:type="dxa"/>
          </w:tcPr>
          <w:p w14:paraId="0926CFF1" w14:textId="77777777" w:rsidR="0061140A" w:rsidRDefault="0061140A" w:rsidP="00527A01">
            <w:pPr>
              <w:ind w:left="0"/>
            </w:pPr>
            <w:r>
              <w:t>Clique sur le radio bouton « </w:t>
            </w:r>
            <w:r>
              <w:rPr>
                <w:b/>
                <w:color w:val="F07D00"/>
              </w:rPr>
              <w:t>Installation existante</w:t>
            </w:r>
            <w:r>
              <w:t xml:space="preserve"> »</w:t>
            </w:r>
          </w:p>
        </w:tc>
        <w:tc>
          <w:tcPr>
            <w:tcW w:w="7031" w:type="dxa"/>
          </w:tcPr>
          <w:p w14:paraId="3103F318" w14:textId="77777777" w:rsidR="0061140A" w:rsidRDefault="0061140A" w:rsidP="00527A01">
            <w:pPr>
              <w:ind w:left="0"/>
            </w:pPr>
            <w:r>
              <w:t xml:space="preserve">Si une nouvelle installation est au moins partiellement renseignée alors affiche le message de confirmation </w:t>
            </w:r>
            <w:hyperlink w:anchor="bookmark=id.1l354xk">
              <w:r>
                <w:rPr>
                  <w:rFonts w:ascii="Cambria" w:eastAsia="Cambria" w:hAnsi="Cambria" w:cs="Cambria"/>
                  <w:color w:val="0000FF"/>
                  <w:sz w:val="20"/>
                  <w:szCs w:val="20"/>
                  <w:u w:val="single"/>
                </w:rPr>
                <w:t>CTI_MBD_020</w:t>
              </w:r>
            </w:hyperlink>
          </w:p>
          <w:p w14:paraId="7F91AF70" w14:textId="77777777" w:rsidR="0061140A" w:rsidRDefault="0061140A" w:rsidP="00527A01">
            <w:pPr>
              <w:ind w:left="0"/>
            </w:pPr>
            <w:r>
              <w:t>Si confirmation alors :</w:t>
            </w:r>
          </w:p>
          <w:p w14:paraId="13046615" w14:textId="77777777" w:rsidR="0061140A" w:rsidRDefault="0061140A" w:rsidP="0061140A">
            <w:pPr>
              <w:numPr>
                <w:ilvl w:val="0"/>
                <w:numId w:val="2"/>
              </w:numPr>
              <w:pBdr>
                <w:top w:val="nil"/>
                <w:left w:val="nil"/>
                <w:bottom w:val="nil"/>
                <w:right w:val="nil"/>
                <w:between w:val="nil"/>
              </w:pBdr>
              <w:spacing w:before="0" w:line="276" w:lineRule="auto"/>
              <w:rPr>
                <w:color w:val="000000"/>
              </w:rPr>
            </w:pPr>
            <w:r>
              <w:rPr>
                <w:color w:val="000000"/>
              </w:rPr>
              <w:t>Affiche les blocs « Recherche installation existante » et « Liens utiles »</w:t>
            </w:r>
          </w:p>
          <w:p w14:paraId="2ACCF9FD" w14:textId="77777777" w:rsidR="0061140A" w:rsidRDefault="0061140A" w:rsidP="0061140A">
            <w:pPr>
              <w:numPr>
                <w:ilvl w:val="0"/>
                <w:numId w:val="2"/>
              </w:numPr>
              <w:pBdr>
                <w:top w:val="nil"/>
                <w:left w:val="nil"/>
                <w:bottom w:val="nil"/>
                <w:right w:val="nil"/>
                <w:between w:val="nil"/>
              </w:pBdr>
              <w:spacing w:before="0" w:line="276" w:lineRule="auto"/>
              <w:rPr>
                <w:color w:val="000000"/>
              </w:rPr>
            </w:pPr>
            <w:r>
              <w:rPr>
                <w:color w:val="000000"/>
              </w:rPr>
              <w:t xml:space="preserve">Vide et cache le bloc « Formulaire installation » </w:t>
            </w:r>
          </w:p>
        </w:tc>
      </w:tr>
      <w:tr w:rsidR="0061140A" w14:paraId="130FB0D0" w14:textId="77777777" w:rsidTr="00527A01">
        <w:trPr>
          <w:cantSplit/>
          <w:trHeight w:val="611"/>
          <w:jc w:val="center"/>
        </w:trPr>
        <w:tc>
          <w:tcPr>
            <w:tcW w:w="3195" w:type="dxa"/>
            <w:shd w:val="clear" w:color="auto" w:fill="FFFFFF"/>
          </w:tcPr>
          <w:p w14:paraId="38CA2C85" w14:textId="77777777" w:rsidR="0061140A" w:rsidRDefault="0061140A" w:rsidP="00527A01">
            <w:pPr>
              <w:ind w:left="0"/>
            </w:pPr>
            <w:r>
              <w:t>Clique sur le bouton « </w:t>
            </w:r>
            <w:r>
              <w:rPr>
                <w:b/>
                <w:color w:val="F07D00"/>
              </w:rPr>
              <w:t>Valider l’installation existante</w:t>
            </w:r>
            <w:r>
              <w:t> »</w:t>
            </w:r>
          </w:p>
        </w:tc>
        <w:tc>
          <w:tcPr>
            <w:tcW w:w="7031" w:type="dxa"/>
          </w:tcPr>
          <w:p w14:paraId="3F1ACA3A" w14:textId="77777777" w:rsidR="0061140A" w:rsidRDefault="0061140A" w:rsidP="00527A01">
            <w:pPr>
              <w:ind w:left="0"/>
            </w:pPr>
            <w:r>
              <w:t xml:space="preserve">Recherche l’installation via les API Data ES avec le N° saisie d’abord sur le N° Data ES puis, </w:t>
            </w:r>
            <w:r>
              <w:rPr>
                <w:highlight w:val="cyan"/>
              </w:rPr>
              <w:t>si aucune installation n’est trouvée, sur le N° RES</w:t>
            </w:r>
            <w:r>
              <w:t>.</w:t>
            </w:r>
          </w:p>
          <w:p w14:paraId="01CCD9BB" w14:textId="77777777" w:rsidR="0061140A" w:rsidRDefault="0061140A" w:rsidP="00527A01">
            <w:pPr>
              <w:ind w:left="0"/>
            </w:pPr>
            <w:r>
              <w:t>Affiche le bloc formulaire en mode consultation</w:t>
            </w:r>
          </w:p>
          <w:p w14:paraId="2AC9996D" w14:textId="77777777" w:rsidR="0061140A" w:rsidRDefault="0061140A" w:rsidP="00527A01">
            <w:pPr>
              <w:ind w:left="0"/>
            </w:pPr>
            <w:r>
              <w:t xml:space="preserve">Récupère les données de l’installation à partir de Data ES dans le formulaire installation </w:t>
            </w:r>
          </w:p>
        </w:tc>
      </w:tr>
      <w:tr w:rsidR="0061140A" w14:paraId="0D9A791A" w14:textId="77777777" w:rsidTr="00527A01">
        <w:trPr>
          <w:cantSplit/>
          <w:trHeight w:val="611"/>
          <w:jc w:val="center"/>
        </w:trPr>
        <w:tc>
          <w:tcPr>
            <w:tcW w:w="3195" w:type="dxa"/>
          </w:tcPr>
          <w:p w14:paraId="5BFEC73F" w14:textId="77777777" w:rsidR="0061140A" w:rsidRDefault="0061140A" w:rsidP="00527A01">
            <w:pPr>
              <w:ind w:left="0"/>
            </w:pPr>
          </w:p>
        </w:tc>
        <w:tc>
          <w:tcPr>
            <w:tcW w:w="7031" w:type="dxa"/>
          </w:tcPr>
          <w:p w14:paraId="582E91C1" w14:textId="77777777" w:rsidR="0061140A" w:rsidRDefault="0061140A" w:rsidP="00527A01"/>
        </w:tc>
      </w:tr>
    </w:tbl>
    <w:p w14:paraId="7A2481B4" w14:textId="77777777" w:rsidR="0061140A" w:rsidRDefault="0061140A" w:rsidP="0061140A"/>
    <w:p w14:paraId="6590DD7C" w14:textId="77777777" w:rsidR="0061140A" w:rsidRDefault="0061140A" w:rsidP="0061140A"/>
    <w:p w14:paraId="018DCB12" w14:textId="77777777" w:rsidR="0061140A" w:rsidRDefault="0061140A" w:rsidP="0061140A">
      <w:pPr>
        <w:pStyle w:val="Heading3"/>
        <w:numPr>
          <w:ilvl w:val="3"/>
          <w:numId w:val="1"/>
        </w:numPr>
        <w:tabs>
          <w:tab w:val="num" w:pos="360"/>
        </w:tabs>
        <w:ind w:left="2880" w:hanging="686"/>
      </w:pPr>
      <w:bookmarkStart w:id="33" w:name="_heading=h.17nz8yj" w:colFirst="0" w:colLast="0"/>
      <w:bookmarkEnd w:id="33"/>
      <w:r>
        <w:t xml:space="preserve">Règles de gestion </w:t>
      </w:r>
    </w:p>
    <w:p w14:paraId="37B43008" w14:textId="77777777" w:rsidR="0061140A" w:rsidRDefault="0061140A" w:rsidP="0061140A"/>
    <w:tbl>
      <w:tblPr>
        <w:tblStyle w:val="181"/>
        <w:tblW w:w="9067"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20" w:firstRow="1" w:lastRow="0" w:firstColumn="0" w:lastColumn="0" w:noHBand="0" w:noVBand="1"/>
      </w:tblPr>
      <w:tblGrid>
        <w:gridCol w:w="1473"/>
        <w:gridCol w:w="2710"/>
        <w:gridCol w:w="4884"/>
      </w:tblGrid>
      <w:tr w:rsidR="0061140A" w14:paraId="725D83FA" w14:textId="77777777" w:rsidTr="00527A01">
        <w:trPr>
          <w:cnfStyle w:val="100000000000" w:firstRow="1" w:lastRow="0" w:firstColumn="0" w:lastColumn="0" w:oddVBand="0" w:evenVBand="0" w:oddHBand="0" w:evenHBand="0" w:firstRowFirstColumn="0" w:firstRowLastColumn="0" w:lastRowFirstColumn="0" w:lastRowLastColumn="0"/>
          <w:cantSplit/>
          <w:jc w:val="center"/>
        </w:trPr>
        <w:tc>
          <w:tcPr>
            <w:tcW w:w="1473" w:type="dxa"/>
            <w:shd w:val="clear" w:color="auto" w:fill="A6A6A6"/>
          </w:tcPr>
          <w:p w14:paraId="16A3691E" w14:textId="77777777" w:rsidR="0061140A" w:rsidRDefault="0061140A" w:rsidP="00527A01">
            <w:pPr>
              <w:ind w:left="0"/>
              <w:rPr>
                <w:rFonts w:ascii="Trebuchet MS" w:eastAsia="Trebuchet MS" w:hAnsi="Trebuchet MS" w:cs="Trebuchet MS"/>
                <w:sz w:val="22"/>
                <w:szCs w:val="22"/>
                <w:highlight w:val="cyan"/>
              </w:rPr>
            </w:pPr>
            <w:r>
              <w:t>N° RG</w:t>
            </w:r>
          </w:p>
        </w:tc>
        <w:tc>
          <w:tcPr>
            <w:tcW w:w="2710" w:type="dxa"/>
            <w:shd w:val="clear" w:color="auto" w:fill="A6A6A6"/>
          </w:tcPr>
          <w:p w14:paraId="16046A69" w14:textId="77777777" w:rsidR="0061140A" w:rsidRDefault="0061140A" w:rsidP="00527A01">
            <w:pPr>
              <w:ind w:left="0"/>
            </w:pPr>
            <w:r>
              <w:t xml:space="preserve">Libelle </w:t>
            </w:r>
          </w:p>
          <w:p w14:paraId="4272EEB3" w14:textId="77777777" w:rsidR="0061140A" w:rsidRDefault="0061140A" w:rsidP="00527A01">
            <w:pPr>
              <w:ind w:left="0"/>
              <w:jc w:val="left"/>
              <w:rPr>
                <w:sz w:val="20"/>
                <w:szCs w:val="20"/>
              </w:rPr>
            </w:pPr>
            <w:r>
              <w:t>Champs</w:t>
            </w:r>
          </w:p>
        </w:tc>
        <w:tc>
          <w:tcPr>
            <w:tcW w:w="4884" w:type="dxa"/>
            <w:shd w:val="clear" w:color="auto" w:fill="A6A6A6"/>
          </w:tcPr>
          <w:p w14:paraId="4E3C177A" w14:textId="77777777" w:rsidR="0061140A" w:rsidRDefault="0061140A" w:rsidP="00527A01">
            <w:pPr>
              <w:ind w:left="0"/>
              <w:rPr>
                <w:sz w:val="20"/>
                <w:szCs w:val="20"/>
              </w:rPr>
            </w:pPr>
            <w:r>
              <w:t>Description</w:t>
            </w:r>
          </w:p>
        </w:tc>
      </w:tr>
      <w:tr w:rsidR="0061140A" w14:paraId="7715F4A3" w14:textId="77777777" w:rsidTr="00527A01">
        <w:trPr>
          <w:cantSplit/>
          <w:jc w:val="center"/>
        </w:trPr>
        <w:tc>
          <w:tcPr>
            <w:tcW w:w="1473" w:type="dxa"/>
          </w:tcPr>
          <w:p w14:paraId="089CF3CD" w14:textId="77777777" w:rsidR="0061140A" w:rsidRDefault="0061140A" w:rsidP="00527A01">
            <w:pPr>
              <w:ind w:left="0"/>
              <w:rPr>
                <w:sz w:val="16"/>
                <w:szCs w:val="16"/>
              </w:rPr>
            </w:pPr>
            <w:bookmarkStart w:id="34" w:name="bookmark=id.3rnmrmc" w:colFirst="0" w:colLast="0"/>
            <w:bookmarkEnd w:id="34"/>
            <w:r>
              <w:rPr>
                <w:sz w:val="16"/>
                <w:szCs w:val="16"/>
              </w:rPr>
              <w:lastRenderedPageBreak/>
              <w:t>CTI_RG_300</w:t>
            </w:r>
          </w:p>
        </w:tc>
        <w:tc>
          <w:tcPr>
            <w:tcW w:w="2710" w:type="dxa"/>
          </w:tcPr>
          <w:p w14:paraId="0841BB32" w14:textId="77777777" w:rsidR="0061140A" w:rsidRDefault="0061140A" w:rsidP="00527A01">
            <w:pPr>
              <w:ind w:left="0"/>
              <w:jc w:val="left"/>
              <w:rPr>
                <w:sz w:val="20"/>
                <w:szCs w:val="20"/>
              </w:rPr>
            </w:pPr>
            <w:r>
              <w:rPr>
                <w:sz w:val="20"/>
                <w:szCs w:val="20"/>
              </w:rPr>
              <w:t>Bloc Recherche installation existante</w:t>
            </w:r>
          </w:p>
        </w:tc>
        <w:tc>
          <w:tcPr>
            <w:tcW w:w="4884" w:type="dxa"/>
          </w:tcPr>
          <w:p w14:paraId="5CB717B9" w14:textId="77777777" w:rsidR="0061140A" w:rsidRDefault="0061140A" w:rsidP="00527A01">
            <w:pPr>
              <w:ind w:left="0"/>
              <w:jc w:val="left"/>
              <w:rPr>
                <w:rFonts w:ascii="Cambria" w:eastAsia="Cambria" w:hAnsi="Cambria" w:cs="Cambria"/>
                <w:sz w:val="20"/>
                <w:szCs w:val="20"/>
              </w:rPr>
            </w:pPr>
            <w:r>
              <w:rPr>
                <w:rFonts w:ascii="Cambria" w:eastAsia="Cambria" w:hAnsi="Cambria" w:cs="Cambria"/>
                <w:sz w:val="20"/>
                <w:szCs w:val="20"/>
              </w:rPr>
              <w:t>Affiché uniquement quand installation existante est sélectionnée</w:t>
            </w:r>
          </w:p>
        </w:tc>
      </w:tr>
      <w:bookmarkStart w:id="35" w:name="bookmark=id.26sx1u5" w:colFirst="0" w:colLast="0" w:displacedByCustomXml="next"/>
      <w:bookmarkEnd w:id="35" w:displacedByCustomXml="next"/>
      <w:sdt>
        <w:sdtPr>
          <w:tag w:val="goog_rdk_3627"/>
          <w:id w:val="238521708"/>
        </w:sdtPr>
        <w:sdtEndPr/>
        <w:sdtContent>
          <w:tr w:rsidR="0061140A" w14:paraId="1534239E" w14:textId="77777777" w:rsidTr="00527A01">
            <w:trPr>
              <w:cantSplit/>
              <w:jc w:val="center"/>
              <w:del w:id="36" w:author="REVEL Fleur" w:date="2022-06-02T16:09:00Z"/>
            </w:trPr>
            <w:tc>
              <w:tcPr>
                <w:tcW w:w="1473" w:type="dxa"/>
              </w:tcPr>
              <w:sdt>
                <w:sdtPr>
                  <w:tag w:val="goog_rdk_3629"/>
                  <w:id w:val="-1961021377"/>
                </w:sdtPr>
                <w:sdtEndPr/>
                <w:sdtContent>
                  <w:p w14:paraId="205708A7" w14:textId="77777777" w:rsidR="0061140A" w:rsidRDefault="00B21883" w:rsidP="00527A01">
                    <w:pPr>
                      <w:ind w:left="0"/>
                      <w:rPr>
                        <w:del w:id="37" w:author="REVEL Fleur" w:date="2022-06-02T16:09:00Z"/>
                        <w:sz w:val="16"/>
                        <w:szCs w:val="16"/>
                      </w:rPr>
                    </w:pPr>
                    <w:sdt>
                      <w:sdtPr>
                        <w:tag w:val="goog_rdk_3628"/>
                        <w:id w:val="103705480"/>
                      </w:sdtPr>
                      <w:sdtEndPr/>
                      <w:sdtContent>
                        <w:del w:id="38" w:author="REVEL Fleur" w:date="2022-06-02T16:09:00Z">
                          <w:r w:rsidR="0061140A">
                            <w:rPr>
                              <w:sz w:val="16"/>
                              <w:szCs w:val="16"/>
                            </w:rPr>
                            <w:delText>CTI_RG_400</w:delText>
                          </w:r>
                        </w:del>
                      </w:sdtContent>
                    </w:sdt>
                  </w:p>
                </w:sdtContent>
              </w:sdt>
            </w:tc>
            <w:tc>
              <w:tcPr>
                <w:tcW w:w="2710" w:type="dxa"/>
              </w:tcPr>
              <w:sdt>
                <w:sdtPr>
                  <w:tag w:val="goog_rdk_3631"/>
                  <w:id w:val="-1851798289"/>
                </w:sdtPr>
                <w:sdtEndPr/>
                <w:sdtContent>
                  <w:p w14:paraId="45F3B6D3" w14:textId="77777777" w:rsidR="0061140A" w:rsidRDefault="00B21883" w:rsidP="00527A01">
                    <w:pPr>
                      <w:ind w:left="0"/>
                      <w:jc w:val="left"/>
                      <w:rPr>
                        <w:del w:id="39" w:author="REVEL Fleur" w:date="2022-06-02T16:09:00Z"/>
                        <w:sz w:val="20"/>
                        <w:szCs w:val="20"/>
                      </w:rPr>
                    </w:pPr>
                    <w:sdt>
                      <w:sdtPr>
                        <w:tag w:val="goog_rdk_3630"/>
                        <w:id w:val="850997914"/>
                      </w:sdtPr>
                      <w:sdtEndPr/>
                      <w:sdtContent>
                        <w:del w:id="40" w:author="REVEL Fleur" w:date="2022-06-02T16:09:00Z">
                          <w:r w:rsidR="0061140A">
                            <w:rPr>
                              <w:sz w:val="20"/>
                              <w:szCs w:val="20"/>
                            </w:rPr>
                            <w:delText>Bloc Formulaire installation</w:delText>
                          </w:r>
                        </w:del>
                      </w:sdtContent>
                    </w:sdt>
                  </w:p>
                </w:sdtContent>
              </w:sdt>
            </w:tc>
            <w:tc>
              <w:tcPr>
                <w:tcW w:w="4884" w:type="dxa"/>
              </w:tcPr>
              <w:sdt>
                <w:sdtPr>
                  <w:tag w:val="goog_rdk_3633"/>
                  <w:id w:val="1803968315"/>
                </w:sdtPr>
                <w:sdtEndPr/>
                <w:sdtContent>
                  <w:p w14:paraId="31B9936C" w14:textId="77777777" w:rsidR="0061140A" w:rsidRDefault="00B21883" w:rsidP="00527A01">
                    <w:pPr>
                      <w:ind w:left="0"/>
                      <w:jc w:val="left"/>
                      <w:rPr>
                        <w:del w:id="41" w:author="REVEL Fleur" w:date="2022-06-02T16:09:00Z"/>
                        <w:rFonts w:ascii="Cambria" w:eastAsia="Cambria" w:hAnsi="Cambria" w:cs="Cambria"/>
                        <w:sz w:val="20"/>
                        <w:szCs w:val="20"/>
                      </w:rPr>
                    </w:pPr>
                    <w:sdt>
                      <w:sdtPr>
                        <w:tag w:val="goog_rdk_3632"/>
                        <w:id w:val="1533380332"/>
                      </w:sdtPr>
                      <w:sdtEndPr/>
                      <w:sdtContent>
                        <w:del w:id="42" w:author="REVEL Fleur" w:date="2022-06-02T16:09:00Z">
                          <w:r w:rsidR="0061140A">
                            <w:rPr>
                              <w:rFonts w:ascii="Cambria" w:eastAsia="Cambria" w:hAnsi="Cambria" w:cs="Cambria"/>
                              <w:sz w:val="20"/>
                              <w:szCs w:val="20"/>
                            </w:rPr>
                            <w:delText>SI nouvelle installation est sélectionnée ALORS {</w:delText>
                          </w:r>
                        </w:del>
                      </w:sdtContent>
                    </w:sdt>
                  </w:p>
                </w:sdtContent>
              </w:sdt>
              <w:sdt>
                <w:sdtPr>
                  <w:tag w:val="goog_rdk_3635"/>
                  <w:id w:val="-415175563"/>
                </w:sdtPr>
                <w:sdtEndPr/>
                <w:sdtContent>
                  <w:p w14:paraId="375956C0" w14:textId="77777777" w:rsidR="0061140A" w:rsidRDefault="00B21883" w:rsidP="00527A01">
                    <w:pPr>
                      <w:ind w:left="720"/>
                      <w:jc w:val="left"/>
                      <w:rPr>
                        <w:del w:id="43" w:author="REVEL Fleur" w:date="2022-06-02T16:09:00Z"/>
                        <w:rFonts w:ascii="Cambria" w:eastAsia="Cambria" w:hAnsi="Cambria" w:cs="Cambria"/>
                        <w:sz w:val="20"/>
                        <w:szCs w:val="20"/>
                      </w:rPr>
                    </w:pPr>
                    <w:sdt>
                      <w:sdtPr>
                        <w:tag w:val="goog_rdk_3634"/>
                        <w:id w:val="-1388100315"/>
                      </w:sdtPr>
                      <w:sdtEndPr/>
                      <w:sdtContent>
                        <w:del w:id="44" w:author="REVEL Fleur" w:date="2022-06-02T16:09:00Z">
                          <w:r w:rsidR="0061140A">
                            <w:rPr>
                              <w:rFonts w:ascii="Cambria" w:eastAsia="Cambria" w:hAnsi="Cambria" w:cs="Cambria"/>
                              <w:sz w:val="20"/>
                              <w:szCs w:val="20"/>
                            </w:rPr>
                            <w:delText xml:space="preserve">Le bloc </w:delText>
                          </w:r>
                          <w:r w:rsidR="0061140A">
                            <w:rPr>
                              <w:rFonts w:ascii="Cambria" w:eastAsia="Cambria" w:hAnsi="Cambria" w:cs="Cambria"/>
                              <w:b/>
                              <w:sz w:val="20"/>
                              <w:szCs w:val="20"/>
                            </w:rPr>
                            <w:delText>formulaire installation</w:delText>
                          </w:r>
                          <w:r w:rsidR="0061140A">
                            <w:rPr>
                              <w:rFonts w:ascii="Cambria" w:eastAsia="Cambria" w:hAnsi="Cambria" w:cs="Cambria"/>
                              <w:sz w:val="20"/>
                              <w:szCs w:val="20"/>
                            </w:rPr>
                            <w:delText xml:space="preserve"> est toujours affiché en mode modification </w:delText>
                          </w:r>
                        </w:del>
                      </w:sdtContent>
                    </w:sdt>
                  </w:p>
                </w:sdtContent>
              </w:sdt>
              <w:sdt>
                <w:sdtPr>
                  <w:tag w:val="goog_rdk_3637"/>
                  <w:id w:val="-1571957327"/>
                </w:sdtPr>
                <w:sdtEndPr/>
                <w:sdtContent>
                  <w:p w14:paraId="7961C648" w14:textId="77777777" w:rsidR="0061140A" w:rsidRDefault="00B21883" w:rsidP="00527A01">
                    <w:pPr>
                      <w:spacing w:before="0" w:line="240" w:lineRule="auto"/>
                      <w:ind w:left="0"/>
                      <w:jc w:val="left"/>
                      <w:rPr>
                        <w:del w:id="45" w:author="REVEL Fleur" w:date="2022-06-02T16:09:00Z"/>
                        <w:rFonts w:ascii="Cambria" w:eastAsia="Cambria" w:hAnsi="Cambria" w:cs="Cambria"/>
                        <w:sz w:val="20"/>
                        <w:szCs w:val="20"/>
                      </w:rPr>
                    </w:pPr>
                    <w:sdt>
                      <w:sdtPr>
                        <w:tag w:val="goog_rdk_3636"/>
                        <w:id w:val="-1510666991"/>
                      </w:sdtPr>
                      <w:sdtEndPr/>
                      <w:sdtContent>
                        <w:del w:id="46" w:author="REVEL Fleur" w:date="2022-06-02T16:09:00Z">
                          <w:r w:rsidR="0061140A">
                            <w:rPr>
                              <w:rFonts w:ascii="Cambria" w:eastAsia="Cambria" w:hAnsi="Cambria" w:cs="Cambria"/>
                              <w:sz w:val="20"/>
                              <w:szCs w:val="20"/>
                            </w:rPr>
                            <w:delText>} SINON</w:delText>
                          </w:r>
                        </w:del>
                      </w:sdtContent>
                    </w:sdt>
                  </w:p>
                </w:sdtContent>
              </w:sdt>
              <w:sdt>
                <w:sdtPr>
                  <w:tag w:val="goog_rdk_3639"/>
                  <w:id w:val="-1788350736"/>
                </w:sdtPr>
                <w:sdtEndPr/>
                <w:sdtContent>
                  <w:p w14:paraId="3700C3C0" w14:textId="77777777" w:rsidR="0061140A" w:rsidRDefault="00B21883" w:rsidP="00527A01">
                    <w:pPr>
                      <w:spacing w:before="0" w:line="240" w:lineRule="auto"/>
                      <w:ind w:left="720"/>
                      <w:jc w:val="left"/>
                      <w:rPr>
                        <w:del w:id="47" w:author="REVEL Fleur" w:date="2022-06-02T16:09:00Z"/>
                        <w:rFonts w:ascii="Cambria" w:eastAsia="Cambria" w:hAnsi="Cambria" w:cs="Cambria"/>
                        <w:sz w:val="20"/>
                        <w:szCs w:val="20"/>
                      </w:rPr>
                    </w:pPr>
                    <w:sdt>
                      <w:sdtPr>
                        <w:tag w:val="goog_rdk_3638"/>
                        <w:id w:val="1201362365"/>
                      </w:sdtPr>
                      <w:sdtEndPr/>
                      <w:sdtContent>
                        <w:del w:id="48" w:author="REVEL Fleur" w:date="2022-06-02T16:09:00Z">
                          <w:r w:rsidR="0061140A">
                            <w:rPr>
                              <w:rFonts w:ascii="Cambria" w:eastAsia="Cambria" w:hAnsi="Cambria" w:cs="Cambria"/>
                              <w:sz w:val="20"/>
                              <w:szCs w:val="20"/>
                            </w:rPr>
                            <w:delText>SI (le champs "Numéro RES de l'installation" est non vide ET SI aucune installation issue de Data ES n'est affecté au projet [le champs "Numéro d'installation Data ES" est vide]) ALORS</w:delText>
                          </w:r>
                        </w:del>
                      </w:sdtContent>
                    </w:sdt>
                  </w:p>
                </w:sdtContent>
              </w:sdt>
              <w:sdt>
                <w:sdtPr>
                  <w:tag w:val="goog_rdk_3641"/>
                  <w:id w:val="-1352803758"/>
                </w:sdtPr>
                <w:sdtEndPr/>
                <w:sdtContent>
                  <w:p w14:paraId="33625F83" w14:textId="77777777" w:rsidR="0061140A" w:rsidRDefault="00B21883" w:rsidP="00527A01">
                    <w:pPr>
                      <w:spacing w:before="0" w:line="240" w:lineRule="auto"/>
                      <w:ind w:left="1440"/>
                      <w:jc w:val="left"/>
                      <w:rPr>
                        <w:del w:id="49" w:author="REVEL Fleur" w:date="2022-06-02T16:09:00Z"/>
                        <w:rFonts w:ascii="Cambria" w:eastAsia="Cambria" w:hAnsi="Cambria" w:cs="Cambria"/>
                        <w:sz w:val="20"/>
                        <w:szCs w:val="20"/>
                      </w:rPr>
                    </w:pPr>
                    <w:sdt>
                      <w:sdtPr>
                        <w:tag w:val="goog_rdk_3640"/>
                        <w:id w:val="-372924121"/>
                      </w:sdtPr>
                      <w:sdtEndPr/>
                      <w:sdtContent>
                        <w:del w:id="50" w:author="REVEL Fleur" w:date="2022-06-02T16:09:00Z">
                          <w:r w:rsidR="0061140A">
                            <w:rPr>
                              <w:rFonts w:ascii="Cambria" w:eastAsia="Cambria" w:hAnsi="Cambria" w:cs="Cambria"/>
                              <w:sz w:val="20"/>
                              <w:szCs w:val="20"/>
                            </w:rPr>
                            <w:delText xml:space="preserve">Le bloc </w:delText>
                          </w:r>
                          <w:r w:rsidR="0061140A">
                            <w:rPr>
                              <w:rFonts w:ascii="Cambria" w:eastAsia="Cambria" w:hAnsi="Cambria" w:cs="Cambria"/>
                              <w:b/>
                              <w:sz w:val="20"/>
                              <w:szCs w:val="20"/>
                            </w:rPr>
                            <w:delText>formulaire installation</w:delText>
                          </w:r>
                          <w:r w:rsidR="0061140A">
                            <w:rPr>
                              <w:rFonts w:ascii="Cambria" w:eastAsia="Cambria" w:hAnsi="Cambria" w:cs="Cambria"/>
                              <w:sz w:val="20"/>
                              <w:szCs w:val="20"/>
                            </w:rPr>
                            <w:delText xml:space="preserve"> est affiché en mode modification </w:delText>
                          </w:r>
                        </w:del>
                      </w:sdtContent>
                    </w:sdt>
                  </w:p>
                </w:sdtContent>
              </w:sdt>
              <w:sdt>
                <w:sdtPr>
                  <w:tag w:val="goog_rdk_3643"/>
                  <w:id w:val="679093740"/>
                </w:sdtPr>
                <w:sdtEndPr/>
                <w:sdtContent>
                  <w:p w14:paraId="5FF6F85C" w14:textId="77777777" w:rsidR="0061140A" w:rsidRDefault="00B21883" w:rsidP="00527A01">
                    <w:pPr>
                      <w:spacing w:before="0" w:line="240" w:lineRule="auto"/>
                      <w:ind w:left="720"/>
                      <w:jc w:val="left"/>
                      <w:rPr>
                        <w:del w:id="51" w:author="REVEL Fleur" w:date="2022-06-02T16:09:00Z"/>
                        <w:rFonts w:ascii="Cambria" w:eastAsia="Cambria" w:hAnsi="Cambria" w:cs="Cambria"/>
                        <w:sz w:val="20"/>
                        <w:szCs w:val="20"/>
                      </w:rPr>
                    </w:pPr>
                    <w:sdt>
                      <w:sdtPr>
                        <w:tag w:val="goog_rdk_3642"/>
                        <w:id w:val="-329220795"/>
                      </w:sdtPr>
                      <w:sdtEndPr/>
                      <w:sdtContent>
                        <w:del w:id="52" w:author="REVEL Fleur" w:date="2022-06-02T16:09:00Z">
                          <w:r w:rsidR="0061140A">
                            <w:rPr>
                              <w:rFonts w:ascii="Cambria" w:eastAsia="Cambria" w:hAnsi="Cambria" w:cs="Cambria"/>
                              <w:sz w:val="20"/>
                              <w:szCs w:val="20"/>
                            </w:rPr>
                            <w:delText>SINON</w:delText>
                          </w:r>
                        </w:del>
                      </w:sdtContent>
                    </w:sdt>
                  </w:p>
                </w:sdtContent>
              </w:sdt>
              <w:sdt>
                <w:sdtPr>
                  <w:tag w:val="goog_rdk_3645"/>
                  <w:id w:val="-1000191695"/>
                </w:sdtPr>
                <w:sdtEndPr/>
                <w:sdtContent>
                  <w:p w14:paraId="20A2BE1C" w14:textId="77777777" w:rsidR="0061140A" w:rsidRDefault="00B21883" w:rsidP="00527A01">
                    <w:pPr>
                      <w:spacing w:before="0" w:line="240" w:lineRule="auto"/>
                      <w:ind w:left="1440"/>
                      <w:jc w:val="left"/>
                      <w:rPr>
                        <w:del w:id="53" w:author="REVEL Fleur" w:date="2022-06-02T16:09:00Z"/>
                        <w:rFonts w:ascii="Cambria" w:eastAsia="Cambria" w:hAnsi="Cambria" w:cs="Cambria"/>
                        <w:sz w:val="20"/>
                        <w:szCs w:val="20"/>
                      </w:rPr>
                    </w:pPr>
                    <w:sdt>
                      <w:sdtPr>
                        <w:tag w:val="goog_rdk_3644"/>
                        <w:id w:val="219477304"/>
                      </w:sdtPr>
                      <w:sdtEndPr/>
                      <w:sdtContent>
                        <w:del w:id="54" w:author="REVEL Fleur" w:date="2022-06-02T16:09:00Z">
                          <w:r w:rsidR="0061140A">
                            <w:rPr>
                              <w:rFonts w:ascii="Cambria" w:eastAsia="Cambria" w:hAnsi="Cambria" w:cs="Cambria"/>
                              <w:color w:val="000000"/>
                              <w:sz w:val="20"/>
                              <w:szCs w:val="20"/>
                            </w:rPr>
                            <w:delText xml:space="preserve">Le bloc </w:delText>
                          </w:r>
                          <w:r w:rsidR="0061140A">
                            <w:rPr>
                              <w:rFonts w:ascii="Cambria" w:eastAsia="Cambria" w:hAnsi="Cambria" w:cs="Cambria"/>
                              <w:b/>
                              <w:color w:val="000000"/>
                              <w:sz w:val="20"/>
                              <w:szCs w:val="20"/>
                            </w:rPr>
                            <w:delText xml:space="preserve">formulaire installation </w:delText>
                          </w:r>
                          <w:r w:rsidR="0061140A">
                            <w:rPr>
                              <w:rFonts w:ascii="Cambria" w:eastAsia="Cambria" w:hAnsi="Cambria" w:cs="Cambria"/>
                              <w:color w:val="000000"/>
                              <w:sz w:val="20"/>
                              <w:szCs w:val="20"/>
                            </w:rPr>
                            <w:delText>est affiché en mode consultation à la validation de l’installation</w:delText>
                          </w:r>
                        </w:del>
                      </w:sdtContent>
                    </w:sdt>
                  </w:p>
                </w:sdtContent>
              </w:sdt>
              <w:sdt>
                <w:sdtPr>
                  <w:tag w:val="goog_rdk_3647"/>
                  <w:id w:val="1962304384"/>
                </w:sdtPr>
                <w:sdtEndPr/>
                <w:sdtContent>
                  <w:p w14:paraId="1E64061A" w14:textId="77777777" w:rsidR="0061140A" w:rsidRDefault="00B21883" w:rsidP="00527A01">
                    <w:pPr>
                      <w:ind w:left="0"/>
                      <w:jc w:val="left"/>
                      <w:rPr>
                        <w:del w:id="55" w:author="REVEL Fleur" w:date="2022-06-02T16:09:00Z"/>
                        <w:rFonts w:ascii="Cambria" w:eastAsia="Cambria" w:hAnsi="Cambria" w:cs="Cambria"/>
                        <w:sz w:val="20"/>
                        <w:szCs w:val="20"/>
                      </w:rPr>
                    </w:pPr>
                    <w:sdt>
                      <w:sdtPr>
                        <w:tag w:val="goog_rdk_3646"/>
                        <w:id w:val="1062909059"/>
                      </w:sdtPr>
                      <w:sdtEndPr/>
                      <w:sdtContent>
                        <w:del w:id="56" w:author="REVEL Fleur" w:date="2022-06-02T16:09:00Z">
                          <w:r w:rsidR="0061140A">
                            <w:rPr>
                              <w:rFonts w:ascii="Cambria" w:eastAsia="Cambria" w:hAnsi="Cambria" w:cs="Cambria"/>
                              <w:sz w:val="20"/>
                              <w:szCs w:val="20"/>
                            </w:rPr>
                            <w:delText xml:space="preserve">Toujours affiché en mode modification si nouvelle installation est sélectionnée </w:delText>
                          </w:r>
                        </w:del>
                      </w:sdtContent>
                    </w:sdt>
                  </w:p>
                </w:sdtContent>
              </w:sdt>
              <w:sdt>
                <w:sdtPr>
                  <w:tag w:val="goog_rdk_3649"/>
                  <w:id w:val="684020594"/>
                </w:sdtPr>
                <w:sdtEndPr/>
                <w:sdtContent>
                  <w:p w14:paraId="7E4AC352" w14:textId="77777777" w:rsidR="0061140A" w:rsidRDefault="00B21883" w:rsidP="00527A01">
                    <w:pPr>
                      <w:ind w:left="0"/>
                      <w:rPr>
                        <w:del w:id="57" w:author="REVEL Fleur" w:date="2022-06-02T16:09:00Z"/>
                        <w:rFonts w:ascii="Cambria" w:eastAsia="Cambria" w:hAnsi="Cambria" w:cs="Cambria"/>
                        <w:sz w:val="20"/>
                        <w:szCs w:val="20"/>
                      </w:rPr>
                    </w:pPr>
                    <w:sdt>
                      <w:sdtPr>
                        <w:tag w:val="goog_rdk_3648"/>
                        <w:id w:val="1972713182"/>
                      </w:sdtPr>
                      <w:sdtEndPr/>
                      <w:sdtContent>
                        <w:del w:id="58" w:author="REVEL Fleur" w:date="2022-06-02T16:09:00Z">
                          <w:r w:rsidR="0061140A">
                            <w:rPr>
                              <w:rFonts w:ascii="Cambria" w:eastAsia="Cambria" w:hAnsi="Cambria" w:cs="Cambria"/>
                              <w:sz w:val="20"/>
                              <w:szCs w:val="20"/>
                            </w:rPr>
                            <w:delText>Sinon affiché en mode consultation à la validation de l’installation</w:delText>
                          </w:r>
                        </w:del>
                      </w:sdtContent>
                    </w:sdt>
                  </w:p>
                </w:sdtContent>
              </w:sdt>
            </w:tc>
          </w:tr>
        </w:sdtContent>
      </w:sdt>
    </w:tbl>
    <w:p w14:paraId="0C471D92" w14:textId="77777777" w:rsidR="0061140A" w:rsidRDefault="0061140A" w:rsidP="0061140A"/>
    <w:p w14:paraId="1F463438" w14:textId="77777777" w:rsidR="0061140A" w:rsidRDefault="0061140A" w:rsidP="0061140A">
      <w:pPr>
        <w:pStyle w:val="Heading3"/>
        <w:numPr>
          <w:ilvl w:val="3"/>
          <w:numId w:val="1"/>
        </w:numPr>
        <w:tabs>
          <w:tab w:val="num" w:pos="360"/>
        </w:tabs>
        <w:ind w:left="2880" w:hanging="686"/>
      </w:pPr>
      <w:bookmarkStart w:id="59" w:name="_heading=h.ly7c1y" w:colFirst="0" w:colLast="0"/>
      <w:bookmarkEnd w:id="59"/>
      <w:r>
        <w:t>Message</w:t>
      </w:r>
    </w:p>
    <w:tbl>
      <w:tblPr>
        <w:tblStyle w:val="180"/>
        <w:tblW w:w="9088"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20" w:firstRow="1" w:lastRow="0" w:firstColumn="0" w:lastColumn="0" w:noHBand="0" w:noVBand="1"/>
      </w:tblPr>
      <w:tblGrid>
        <w:gridCol w:w="1682"/>
        <w:gridCol w:w="7406"/>
      </w:tblGrid>
      <w:tr w:rsidR="0061140A" w14:paraId="24B9DC9E" w14:textId="77777777" w:rsidTr="00527A01">
        <w:trPr>
          <w:cnfStyle w:val="100000000000" w:firstRow="1" w:lastRow="0" w:firstColumn="0" w:lastColumn="0" w:oddVBand="0" w:evenVBand="0" w:oddHBand="0" w:evenHBand="0" w:firstRowFirstColumn="0" w:firstRowLastColumn="0" w:lastRowFirstColumn="0" w:lastRowLastColumn="0"/>
          <w:cantSplit/>
          <w:jc w:val="center"/>
        </w:trPr>
        <w:tc>
          <w:tcPr>
            <w:tcW w:w="1682" w:type="dxa"/>
            <w:shd w:val="clear" w:color="auto" w:fill="A6A6A6"/>
          </w:tcPr>
          <w:p w14:paraId="634E1B70" w14:textId="77777777" w:rsidR="0061140A" w:rsidRDefault="0061140A" w:rsidP="00527A01">
            <w:pPr>
              <w:ind w:left="0"/>
              <w:rPr>
                <w:rFonts w:ascii="Trebuchet MS" w:eastAsia="Trebuchet MS" w:hAnsi="Trebuchet MS" w:cs="Trebuchet MS"/>
                <w:sz w:val="22"/>
                <w:szCs w:val="22"/>
                <w:highlight w:val="cyan"/>
              </w:rPr>
            </w:pPr>
            <w:r>
              <w:t>N° Message</w:t>
            </w:r>
          </w:p>
        </w:tc>
        <w:tc>
          <w:tcPr>
            <w:tcW w:w="7406" w:type="dxa"/>
            <w:shd w:val="clear" w:color="auto" w:fill="A6A6A6"/>
          </w:tcPr>
          <w:p w14:paraId="467F8263" w14:textId="77777777" w:rsidR="0061140A" w:rsidRDefault="0061140A" w:rsidP="00527A01">
            <w:pPr>
              <w:ind w:left="0"/>
              <w:rPr>
                <w:sz w:val="20"/>
                <w:szCs w:val="20"/>
              </w:rPr>
            </w:pPr>
            <w:r>
              <w:t>Description</w:t>
            </w:r>
          </w:p>
        </w:tc>
      </w:tr>
      <w:tr w:rsidR="0061140A" w14:paraId="4B5A00EF" w14:textId="77777777" w:rsidTr="00527A01">
        <w:trPr>
          <w:cantSplit/>
          <w:jc w:val="center"/>
        </w:trPr>
        <w:tc>
          <w:tcPr>
            <w:tcW w:w="1682" w:type="dxa"/>
          </w:tcPr>
          <w:p w14:paraId="09516C46" w14:textId="77777777" w:rsidR="0061140A" w:rsidRDefault="0061140A" w:rsidP="00527A01">
            <w:pPr>
              <w:ind w:left="0"/>
              <w:rPr>
                <w:sz w:val="16"/>
                <w:szCs w:val="16"/>
              </w:rPr>
            </w:pPr>
            <w:bookmarkStart w:id="60" w:name="bookmark=id.35xuupr" w:colFirst="0" w:colLast="0"/>
            <w:bookmarkEnd w:id="60"/>
            <w:r>
              <w:rPr>
                <w:rFonts w:ascii="Cambria" w:eastAsia="Cambria" w:hAnsi="Cambria" w:cs="Cambria"/>
                <w:sz w:val="20"/>
                <w:szCs w:val="20"/>
              </w:rPr>
              <w:t>CTI_MBD_010</w:t>
            </w:r>
          </w:p>
        </w:tc>
        <w:tc>
          <w:tcPr>
            <w:tcW w:w="7406" w:type="dxa"/>
          </w:tcPr>
          <w:p w14:paraId="13B368DD" w14:textId="77777777" w:rsidR="0061140A" w:rsidRDefault="0061140A" w:rsidP="00527A01">
            <w:pPr>
              <w:ind w:left="0"/>
            </w:pPr>
            <w:r>
              <w:t xml:space="preserve">« Une installation existante a été validée. Souhaitez-vous la supprimer ? »  </w:t>
            </w:r>
          </w:p>
          <w:p w14:paraId="64CA98EF" w14:textId="77777777" w:rsidR="0061140A" w:rsidRDefault="0061140A" w:rsidP="00527A01">
            <w:pPr>
              <w:ind w:left="0"/>
            </w:pPr>
            <w:r>
              <w:t>Boutons « Supprimer l’installation » / « Annuler »</w:t>
            </w:r>
          </w:p>
        </w:tc>
      </w:tr>
      <w:tr w:rsidR="0061140A" w14:paraId="5EFCA28F" w14:textId="77777777" w:rsidTr="00527A01">
        <w:trPr>
          <w:cantSplit/>
          <w:jc w:val="center"/>
        </w:trPr>
        <w:tc>
          <w:tcPr>
            <w:tcW w:w="1682" w:type="dxa"/>
          </w:tcPr>
          <w:p w14:paraId="56E2B12E" w14:textId="77777777" w:rsidR="0061140A" w:rsidRDefault="0061140A" w:rsidP="00527A01">
            <w:pPr>
              <w:ind w:left="0"/>
              <w:rPr>
                <w:rFonts w:ascii="Cambria" w:eastAsia="Cambria" w:hAnsi="Cambria" w:cs="Cambria"/>
                <w:sz w:val="20"/>
                <w:szCs w:val="20"/>
              </w:rPr>
            </w:pPr>
            <w:bookmarkStart w:id="61" w:name="bookmark=id.1l354xk" w:colFirst="0" w:colLast="0"/>
            <w:bookmarkEnd w:id="61"/>
            <w:r>
              <w:rPr>
                <w:rFonts w:ascii="Cambria" w:eastAsia="Cambria" w:hAnsi="Cambria" w:cs="Cambria"/>
                <w:sz w:val="20"/>
                <w:szCs w:val="20"/>
              </w:rPr>
              <w:t>CTI_MBD_020</w:t>
            </w:r>
          </w:p>
        </w:tc>
        <w:tc>
          <w:tcPr>
            <w:tcW w:w="7406" w:type="dxa"/>
          </w:tcPr>
          <w:p w14:paraId="51B4222D" w14:textId="77777777" w:rsidR="0061140A" w:rsidRDefault="0061140A" w:rsidP="00527A01">
            <w:pPr>
              <w:ind w:left="0"/>
            </w:pPr>
            <w:r>
              <w:t xml:space="preserve">« Une nouvelle installation a été au moins partiellement renseignée. Souhaitez-vous la supprimer ? »  </w:t>
            </w:r>
          </w:p>
          <w:p w14:paraId="06900AD8" w14:textId="77777777" w:rsidR="0061140A" w:rsidRDefault="0061140A" w:rsidP="00527A01">
            <w:pPr>
              <w:ind w:left="0"/>
            </w:pPr>
            <w:r>
              <w:t>Boutons « Supprimer l’installation » / « Annuler »</w:t>
            </w:r>
          </w:p>
        </w:tc>
      </w:tr>
    </w:tbl>
    <w:p w14:paraId="1CF53A98" w14:textId="77777777" w:rsidR="0061140A" w:rsidRDefault="0061140A" w:rsidP="0061140A"/>
    <w:p w14:paraId="06D58940" w14:textId="77777777" w:rsidR="0061140A" w:rsidRDefault="0061140A" w:rsidP="0061140A">
      <w:pPr>
        <w:pStyle w:val="Heading3"/>
        <w:numPr>
          <w:ilvl w:val="3"/>
          <w:numId w:val="1"/>
        </w:numPr>
        <w:tabs>
          <w:tab w:val="num" w:pos="360"/>
        </w:tabs>
        <w:ind w:left="2880" w:hanging="686"/>
      </w:pPr>
      <w:bookmarkStart w:id="62" w:name="_heading=h.452snld" w:colFirst="0" w:colLast="0"/>
      <w:bookmarkEnd w:id="62"/>
      <w:r>
        <w:t>Cas d’utilisation</w:t>
      </w:r>
    </w:p>
    <w:p w14:paraId="48FF2049" w14:textId="77777777" w:rsidR="0061140A" w:rsidRDefault="0061140A" w:rsidP="0061140A"/>
    <w:p w14:paraId="7E8667A8" w14:textId="77777777" w:rsidR="0061140A" w:rsidRDefault="0061140A" w:rsidP="0061140A"/>
    <w:p w14:paraId="0543A1C1" w14:textId="77777777" w:rsidR="0061140A" w:rsidRDefault="0061140A" w:rsidP="0061140A"/>
    <w:p w14:paraId="0EA11733" w14:textId="77777777" w:rsidR="0061140A" w:rsidRDefault="0061140A" w:rsidP="0061140A">
      <w:pPr>
        <w:pStyle w:val="Heading2"/>
        <w:numPr>
          <w:ilvl w:val="2"/>
          <w:numId w:val="1"/>
        </w:numPr>
        <w:tabs>
          <w:tab w:val="num" w:pos="360"/>
        </w:tabs>
        <w:ind w:left="2160" w:hanging="720"/>
      </w:pPr>
      <w:bookmarkStart w:id="63" w:name="_heading=h.2k82xt6" w:colFirst="0" w:colLast="0"/>
      <w:bookmarkEnd w:id="63"/>
      <w:r>
        <w:t>Onglet Caractéristiques techniques – Projet d’équipement en équipement sportifs</w:t>
      </w:r>
    </w:p>
    <w:p w14:paraId="5503A7D6" w14:textId="77777777" w:rsidR="0061140A" w:rsidRDefault="0061140A" w:rsidP="0061140A">
      <w:pPr>
        <w:ind w:firstLine="560"/>
        <w:rPr>
          <w:b/>
        </w:rPr>
      </w:pPr>
      <w:r>
        <w:rPr>
          <w:b/>
          <w:highlight w:val="green"/>
        </w:rPr>
        <w:t>Validé</w:t>
      </w:r>
    </w:p>
    <w:p w14:paraId="084AB24F" w14:textId="77777777" w:rsidR="0061140A" w:rsidRDefault="0061140A" w:rsidP="0061140A"/>
    <w:p w14:paraId="34A733F4" w14:textId="77777777" w:rsidR="0061140A" w:rsidRDefault="0061140A" w:rsidP="0061140A">
      <w:pPr>
        <w:pStyle w:val="Heading3"/>
        <w:numPr>
          <w:ilvl w:val="3"/>
          <w:numId w:val="1"/>
        </w:numPr>
        <w:tabs>
          <w:tab w:val="num" w:pos="360"/>
        </w:tabs>
        <w:ind w:left="2880" w:hanging="686"/>
      </w:pPr>
      <w:bookmarkStart w:id="64" w:name="_heading=h.zdd80z" w:colFirst="0" w:colLast="0"/>
      <w:bookmarkEnd w:id="64"/>
      <w:r>
        <w:lastRenderedPageBreak/>
        <w:t xml:space="preserve">Objectif </w:t>
      </w:r>
    </w:p>
    <w:p w14:paraId="0D80D469" w14:textId="77777777" w:rsidR="0061140A" w:rsidRDefault="0061140A" w:rsidP="0061140A">
      <w:r>
        <w:t>L’objectif de cet onglet est de définir le type et la nature des travaux sur l’équipement sportif.</w:t>
      </w:r>
    </w:p>
    <w:p w14:paraId="22617F89" w14:textId="77777777" w:rsidR="0061140A" w:rsidRDefault="0061140A" w:rsidP="0061140A">
      <w:r>
        <w:t>Parmi les équipements existants, seuls ceux rénovés doivent être renseignés. Afin de simplifier la saisie, le formulaire permettra de ne renseigner que les modifications, a part pour les nouveaux équipements sportifs où tout est saisissable.</w:t>
      </w:r>
    </w:p>
    <w:p w14:paraId="116677E0" w14:textId="77777777" w:rsidR="0061140A" w:rsidRDefault="0061140A" w:rsidP="0061140A">
      <w:r>
        <w:t>Il existe 4 types de formulaire affichés en fonction du type d’équipement.</w:t>
      </w:r>
    </w:p>
    <w:p w14:paraId="23117C55" w14:textId="77777777" w:rsidR="003665ED" w:rsidRDefault="003665ED"/>
    <w:sectPr w:rsidR="003665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REVEL Fleur" w:date="2021-11-26T15:16:00Z" w:initials="">
    <w:p w14:paraId="32B6C07A" w14:textId="77777777" w:rsidR="0061140A" w:rsidRDefault="0061140A" w:rsidP="0061140A">
      <w:pPr>
        <w:widowControl w:val="0"/>
        <w:pBdr>
          <w:top w:val="nil"/>
          <w:left w:val="nil"/>
          <w:bottom w:val="nil"/>
          <w:right w:val="nil"/>
          <w:between w:val="nil"/>
        </w:pBdr>
        <w:spacing w:before="0" w:line="240" w:lineRule="auto"/>
        <w:ind w:left="0"/>
        <w:jc w:val="left"/>
        <w:rPr>
          <w:rFonts w:ascii="Arial" w:eastAsia="Arial" w:hAnsi="Arial" w:cs="Arial"/>
          <w:color w:val="000000"/>
          <w:sz w:val="22"/>
          <w:szCs w:val="22"/>
        </w:rPr>
      </w:pPr>
      <w:r>
        <w:rPr>
          <w:rFonts w:ascii="Arial" w:eastAsia="Arial" w:hAnsi="Arial" w:cs="Arial"/>
          <w:color w:val="000000"/>
          <w:sz w:val="22"/>
          <w:szCs w:val="22"/>
        </w:rPr>
        <w:t>Vérifier la faisabilité technique API Data ES ? faut-il attendre la refonte de data 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B6C0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B6C07A" w16cid:durableId="450DAF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BC4"/>
    <w:multiLevelType w:val="multilevel"/>
    <w:tmpl w:val="C1DEDB80"/>
    <w:lvl w:ilvl="0">
      <w:start w:val="1"/>
      <w:numFmt w:val="decimal"/>
      <w:lvlText w:val="%1."/>
      <w:lvlJc w:val="left"/>
      <w:pPr>
        <w:ind w:left="0" w:firstLine="0"/>
      </w:pPr>
      <w:rPr>
        <w:b w:val="0"/>
        <w:i w:val="0"/>
        <w:color w:val="E51519"/>
        <w:sz w:val="32"/>
        <w:szCs w:val="32"/>
      </w:rPr>
    </w:lvl>
    <w:lvl w:ilvl="1">
      <w:start w:val="1"/>
      <w:numFmt w:val="decimal"/>
      <w:lvlText w:val="%2."/>
      <w:lvlJc w:val="left"/>
      <w:pPr>
        <w:ind w:left="0" w:firstLine="0"/>
      </w:pPr>
      <w:rPr>
        <w:rFonts w:ascii="Century Gothic" w:eastAsia="Century Gothic" w:hAnsi="Century Gothic" w:cs="Century Gothic"/>
        <w:color w:val="E51519"/>
        <w:sz w:val="32"/>
        <w:szCs w:val="32"/>
      </w:rPr>
    </w:lvl>
    <w:lvl w:ilvl="2">
      <w:start w:val="1"/>
      <w:numFmt w:val="decimal"/>
      <w:lvlText w:val="%2.%3."/>
      <w:lvlJc w:val="left"/>
      <w:pPr>
        <w:ind w:left="0" w:firstLine="0"/>
      </w:pPr>
    </w:lvl>
    <w:lvl w:ilvl="3">
      <w:start w:val="1"/>
      <w:numFmt w:val="decimal"/>
      <w:lvlText w:val="%2.%3.%4."/>
      <w:lvlJc w:val="left"/>
      <w:pPr>
        <w:ind w:left="5649" w:hanging="687"/>
      </w:pPr>
      <w:rPr>
        <w:rFonts w:ascii="Century Gothic" w:eastAsia="Century Gothic" w:hAnsi="Century Gothic" w:cs="Century Gothic"/>
        <w:b w:val="0"/>
        <w:i w:val="0"/>
        <w:sz w:val="24"/>
        <w:szCs w:val="24"/>
      </w:rPr>
    </w:lvl>
    <w:lvl w:ilvl="4">
      <w:start w:val="1"/>
      <w:numFmt w:val="lowerLetter"/>
      <w:lvlText w:val="%5."/>
      <w:lvlJc w:val="right"/>
      <w:pPr>
        <w:ind w:left="1247" w:hanging="56"/>
      </w:pPr>
      <w:rPr>
        <w:sz w:val="22"/>
        <w:szCs w:val="22"/>
        <w:u w:val="none"/>
      </w:rPr>
    </w:lvl>
    <w:lvl w:ilvl="5">
      <w:start w:val="1"/>
      <w:numFmt w:val="decimal"/>
      <w:lvlText w:val=""/>
      <w:lvlJc w:val="left"/>
      <w:pPr>
        <w:ind w:left="1520" w:firstLine="0"/>
      </w:pPr>
    </w:lvl>
    <w:lvl w:ilvl="6">
      <w:start w:val="1"/>
      <w:numFmt w:val="decimal"/>
      <w:lvlText w:val=""/>
      <w:lvlJc w:val="left"/>
      <w:pPr>
        <w:ind w:left="1520" w:firstLine="0"/>
      </w:pPr>
    </w:lvl>
    <w:lvl w:ilvl="7">
      <w:start w:val="1"/>
      <w:numFmt w:val="decimal"/>
      <w:lvlText w:val=""/>
      <w:lvlJc w:val="left"/>
      <w:pPr>
        <w:ind w:left="1520" w:firstLine="0"/>
      </w:pPr>
    </w:lvl>
    <w:lvl w:ilvl="8">
      <w:start w:val="1"/>
      <w:numFmt w:val="decimal"/>
      <w:lvlText w:val=""/>
      <w:lvlJc w:val="left"/>
      <w:pPr>
        <w:ind w:left="1520" w:firstLine="0"/>
      </w:pPr>
    </w:lvl>
  </w:abstractNum>
  <w:abstractNum w:abstractNumId="1" w15:restartNumberingAfterBreak="0">
    <w:nsid w:val="24075657"/>
    <w:multiLevelType w:val="multilevel"/>
    <w:tmpl w:val="18E09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90353F"/>
    <w:multiLevelType w:val="multilevel"/>
    <w:tmpl w:val="D1344F72"/>
    <w:lvl w:ilvl="0">
      <w:start w:val="1"/>
      <w:numFmt w:val="decimal"/>
      <w:lvlText w:val="%1."/>
      <w:lvlJc w:val="left"/>
      <w:pPr>
        <w:tabs>
          <w:tab w:val="num" w:pos="720"/>
        </w:tabs>
        <w:ind w:left="720" w:hanging="720"/>
      </w:pPr>
    </w:lvl>
    <w:lvl w:ilvl="1">
      <w:start w:val="1"/>
      <w:numFmt w:val="decimal"/>
      <w:pStyle w:val="Heading1"/>
      <w:lvlText w:val="%2."/>
      <w:lvlJc w:val="left"/>
      <w:pPr>
        <w:tabs>
          <w:tab w:val="num" w:pos="1440"/>
        </w:tabs>
        <w:ind w:left="1440" w:hanging="720"/>
      </w:pPr>
    </w:lvl>
    <w:lvl w:ilvl="2">
      <w:start w:val="1"/>
      <w:numFmt w:val="decimal"/>
      <w:pStyle w:val="Heading2"/>
      <w:lvlText w:val="%3."/>
      <w:lvlJc w:val="left"/>
      <w:pPr>
        <w:tabs>
          <w:tab w:val="num" w:pos="2160"/>
        </w:tabs>
        <w:ind w:left="2160" w:hanging="720"/>
      </w:pPr>
    </w:lvl>
    <w:lvl w:ilvl="3">
      <w:start w:val="1"/>
      <w:numFmt w:val="decimal"/>
      <w:pStyle w:val="Heading3"/>
      <w:lvlText w:val="%4."/>
      <w:lvlJc w:val="left"/>
      <w:pPr>
        <w:tabs>
          <w:tab w:val="num" w:pos="2880"/>
        </w:tabs>
        <w:ind w:left="2880" w:hanging="720"/>
      </w:pPr>
    </w:lvl>
    <w:lvl w:ilvl="4">
      <w:start w:val="1"/>
      <w:numFmt w:val="decimal"/>
      <w:pStyle w:val="Heading4"/>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pStyle w:val="Heading6"/>
      <w:lvlText w:val="%7."/>
      <w:lvlJc w:val="left"/>
      <w:pPr>
        <w:tabs>
          <w:tab w:val="num" w:pos="5040"/>
        </w:tabs>
        <w:ind w:left="5040" w:hanging="720"/>
      </w:pPr>
    </w:lvl>
    <w:lvl w:ilvl="7">
      <w:start w:val="1"/>
      <w:numFmt w:val="decimal"/>
      <w:pStyle w:val="Heading7"/>
      <w:lvlText w:val="%8."/>
      <w:lvlJc w:val="left"/>
      <w:pPr>
        <w:tabs>
          <w:tab w:val="num" w:pos="5760"/>
        </w:tabs>
        <w:ind w:left="5760" w:hanging="720"/>
      </w:pPr>
    </w:lvl>
    <w:lvl w:ilvl="8">
      <w:start w:val="1"/>
      <w:numFmt w:val="decimal"/>
      <w:pStyle w:val="Heading8"/>
      <w:lvlText w:val="%9."/>
      <w:lvlJc w:val="left"/>
      <w:pPr>
        <w:tabs>
          <w:tab w:val="num" w:pos="6480"/>
        </w:tabs>
        <w:ind w:left="6480" w:hanging="720"/>
      </w:pPr>
    </w:lvl>
  </w:abstractNum>
  <w:num w:numId="1" w16cid:durableId="410321333">
    <w:abstractNumId w:val="0"/>
  </w:num>
  <w:num w:numId="2" w16cid:durableId="511997111">
    <w:abstractNumId w:val="1"/>
  </w:num>
  <w:num w:numId="3" w16cid:durableId="1461534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0A"/>
    <w:rsid w:val="003665ED"/>
    <w:rsid w:val="005E35DA"/>
    <w:rsid w:val="0061140A"/>
    <w:rsid w:val="00672193"/>
    <w:rsid w:val="007C11F6"/>
    <w:rsid w:val="00B21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9D4C"/>
  <w15:chartTrackingRefBased/>
  <w15:docId w15:val="{15ABC6B9-8166-446C-8FF3-D8E18E63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40A"/>
    <w:pPr>
      <w:spacing w:before="60" w:after="0" w:line="300" w:lineRule="exact"/>
      <w:ind w:left="560"/>
      <w:jc w:val="both"/>
    </w:pPr>
    <w:rPr>
      <w:rFonts w:ascii="Verdana" w:eastAsia="Verdana" w:hAnsi="Verdana" w:cs="Verdana"/>
      <w:kern w:val="0"/>
      <w:sz w:val="18"/>
      <w:szCs w:val="18"/>
      <w:lang w:val="fr-FR" w:eastAsia="fr-FR"/>
      <w14:ligatures w14:val="none"/>
    </w:rPr>
  </w:style>
  <w:style w:type="paragraph" w:styleId="Heading1">
    <w:name w:val="heading 1"/>
    <w:next w:val="Normal"/>
    <w:link w:val="Heading1Char"/>
    <w:uiPriority w:val="9"/>
    <w:qFormat/>
    <w:rsid w:val="0061140A"/>
    <w:pPr>
      <w:keepNext/>
      <w:numPr>
        <w:ilvl w:val="1"/>
        <w:numId w:val="3"/>
      </w:numPr>
      <w:pBdr>
        <w:bottom w:val="single" w:sz="4" w:space="6" w:color="E51519"/>
      </w:pBdr>
      <w:tabs>
        <w:tab w:val="left" w:pos="560"/>
      </w:tabs>
      <w:spacing w:before="1000" w:after="120" w:line="300" w:lineRule="auto"/>
      <w:jc w:val="both"/>
      <w:outlineLvl w:val="0"/>
    </w:pPr>
    <w:rPr>
      <w:rFonts w:ascii="Century Gothic" w:eastAsia="Verdana" w:hAnsi="Century Gothic" w:cs="Verdana"/>
      <w:kern w:val="28"/>
      <w:sz w:val="32"/>
      <w:szCs w:val="40"/>
      <w:lang w:val="fr-FR" w:eastAsia="fr-FR"/>
      <w14:ligatures w14:val="none"/>
    </w:rPr>
  </w:style>
  <w:style w:type="paragraph" w:styleId="Heading2">
    <w:name w:val="heading 2"/>
    <w:next w:val="Normal"/>
    <w:link w:val="Heading2Char"/>
    <w:uiPriority w:val="9"/>
    <w:unhideWhenUsed/>
    <w:qFormat/>
    <w:rsid w:val="0061140A"/>
    <w:pPr>
      <w:keepNext/>
      <w:numPr>
        <w:ilvl w:val="2"/>
        <w:numId w:val="3"/>
      </w:numPr>
      <w:tabs>
        <w:tab w:val="left" w:pos="560"/>
      </w:tabs>
      <w:spacing w:before="480" w:after="120" w:line="300" w:lineRule="auto"/>
      <w:jc w:val="both"/>
      <w:outlineLvl w:val="1"/>
    </w:pPr>
    <w:rPr>
      <w:rFonts w:ascii="Century Gothic" w:eastAsia="Verdana" w:hAnsi="Century Gothic" w:cs="Verdana"/>
      <w:b/>
      <w:kern w:val="28"/>
      <w:sz w:val="24"/>
      <w:szCs w:val="24"/>
      <w:lang w:val="fr-FR" w:eastAsia="fr-FR"/>
      <w14:ligatures w14:val="none"/>
    </w:rPr>
  </w:style>
  <w:style w:type="paragraph" w:styleId="Heading3">
    <w:name w:val="heading 3"/>
    <w:next w:val="Normal"/>
    <w:link w:val="Heading3Char"/>
    <w:uiPriority w:val="9"/>
    <w:unhideWhenUsed/>
    <w:qFormat/>
    <w:rsid w:val="0061140A"/>
    <w:pPr>
      <w:keepNext/>
      <w:numPr>
        <w:ilvl w:val="3"/>
        <w:numId w:val="3"/>
      </w:numPr>
      <w:spacing w:before="360" w:after="120" w:line="300" w:lineRule="auto"/>
      <w:jc w:val="both"/>
      <w:outlineLvl w:val="2"/>
    </w:pPr>
    <w:rPr>
      <w:rFonts w:ascii="Century Gothic" w:eastAsia="Verdana" w:hAnsi="Century Gothic" w:cs="Verdana"/>
      <w:kern w:val="28"/>
      <w:sz w:val="24"/>
      <w:szCs w:val="24"/>
      <w:lang w:val="fr-FR" w:eastAsia="fr-FR"/>
      <w14:ligatures w14:val="none"/>
    </w:rPr>
  </w:style>
  <w:style w:type="paragraph" w:styleId="Heading4">
    <w:name w:val="heading 4"/>
    <w:basedOn w:val="Heading3"/>
    <w:next w:val="Normal"/>
    <w:link w:val="Heading4Char"/>
    <w:uiPriority w:val="9"/>
    <w:unhideWhenUsed/>
    <w:qFormat/>
    <w:rsid w:val="0061140A"/>
    <w:pPr>
      <w:numPr>
        <w:ilvl w:val="4"/>
      </w:numPr>
      <w:spacing w:before="240"/>
      <w:outlineLvl w:val="3"/>
    </w:pPr>
    <w:rPr>
      <w:sz w:val="22"/>
      <w:szCs w:val="22"/>
    </w:rPr>
  </w:style>
  <w:style w:type="paragraph" w:styleId="Heading5">
    <w:name w:val="heading 5"/>
    <w:basedOn w:val="Heading4"/>
    <w:next w:val="Normal"/>
    <w:link w:val="Heading5Char"/>
    <w:uiPriority w:val="9"/>
    <w:semiHidden/>
    <w:unhideWhenUsed/>
    <w:qFormat/>
    <w:rsid w:val="0061140A"/>
    <w:pPr>
      <w:numPr>
        <w:ilvl w:val="5"/>
      </w:numPr>
      <w:outlineLvl w:val="4"/>
    </w:pPr>
    <w:rPr>
      <w:i/>
    </w:rPr>
  </w:style>
  <w:style w:type="paragraph" w:styleId="Heading6">
    <w:name w:val="heading 6"/>
    <w:basedOn w:val="Heading5"/>
    <w:next w:val="Normal"/>
    <w:link w:val="Heading6Char"/>
    <w:uiPriority w:val="9"/>
    <w:semiHidden/>
    <w:unhideWhenUsed/>
    <w:qFormat/>
    <w:rsid w:val="0061140A"/>
    <w:pPr>
      <w:numPr>
        <w:ilvl w:val="6"/>
      </w:numPr>
      <w:outlineLvl w:val="5"/>
    </w:pPr>
    <w:rPr>
      <w:b/>
    </w:rPr>
  </w:style>
  <w:style w:type="paragraph" w:styleId="Heading7">
    <w:name w:val="heading 7"/>
    <w:basedOn w:val="Normal"/>
    <w:next w:val="Normal"/>
    <w:link w:val="Heading7Char"/>
    <w:qFormat/>
    <w:rsid w:val="0061140A"/>
    <w:pPr>
      <w:numPr>
        <w:ilvl w:val="7"/>
        <w:numId w:val="3"/>
      </w:numPr>
      <w:spacing w:before="240" w:after="60"/>
      <w:outlineLvl w:val="6"/>
    </w:pPr>
    <w:rPr>
      <w:rFonts w:ascii="Arial" w:hAnsi="Arial"/>
      <w:sz w:val="20"/>
    </w:rPr>
  </w:style>
  <w:style w:type="paragraph" w:styleId="Heading8">
    <w:name w:val="heading 8"/>
    <w:basedOn w:val="Normal"/>
    <w:next w:val="Normal"/>
    <w:link w:val="Heading8Char"/>
    <w:qFormat/>
    <w:rsid w:val="0061140A"/>
    <w:pPr>
      <w:numPr>
        <w:ilvl w:val="8"/>
        <w:numId w:val="3"/>
      </w:numPr>
      <w:spacing w:before="240" w:after="60"/>
      <w:outlineLvl w:val="7"/>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40A"/>
    <w:rPr>
      <w:rFonts w:ascii="Century Gothic" w:eastAsia="Verdana" w:hAnsi="Century Gothic" w:cs="Verdana"/>
      <w:kern w:val="28"/>
      <w:sz w:val="32"/>
      <w:szCs w:val="40"/>
      <w:lang w:val="fr-FR" w:eastAsia="fr-FR"/>
      <w14:ligatures w14:val="none"/>
    </w:rPr>
  </w:style>
  <w:style w:type="character" w:customStyle="1" w:styleId="Heading2Char">
    <w:name w:val="Heading 2 Char"/>
    <w:basedOn w:val="DefaultParagraphFont"/>
    <w:link w:val="Heading2"/>
    <w:uiPriority w:val="9"/>
    <w:rsid w:val="0061140A"/>
    <w:rPr>
      <w:rFonts w:ascii="Century Gothic" w:eastAsia="Verdana" w:hAnsi="Century Gothic" w:cs="Verdana"/>
      <w:b/>
      <w:kern w:val="28"/>
      <w:sz w:val="24"/>
      <w:szCs w:val="24"/>
      <w:lang w:val="fr-FR" w:eastAsia="fr-FR"/>
      <w14:ligatures w14:val="none"/>
    </w:rPr>
  </w:style>
  <w:style w:type="character" w:customStyle="1" w:styleId="Heading3Char">
    <w:name w:val="Heading 3 Char"/>
    <w:basedOn w:val="DefaultParagraphFont"/>
    <w:link w:val="Heading3"/>
    <w:uiPriority w:val="9"/>
    <w:rsid w:val="0061140A"/>
    <w:rPr>
      <w:rFonts w:ascii="Century Gothic" w:eastAsia="Verdana" w:hAnsi="Century Gothic" w:cs="Verdana"/>
      <w:kern w:val="28"/>
      <w:sz w:val="24"/>
      <w:szCs w:val="24"/>
      <w:lang w:val="fr-FR" w:eastAsia="fr-FR"/>
      <w14:ligatures w14:val="none"/>
    </w:rPr>
  </w:style>
  <w:style w:type="character" w:customStyle="1" w:styleId="Heading4Char">
    <w:name w:val="Heading 4 Char"/>
    <w:basedOn w:val="DefaultParagraphFont"/>
    <w:link w:val="Heading4"/>
    <w:uiPriority w:val="9"/>
    <w:rsid w:val="0061140A"/>
    <w:rPr>
      <w:rFonts w:ascii="Century Gothic" w:eastAsia="Verdana" w:hAnsi="Century Gothic" w:cs="Verdana"/>
      <w:kern w:val="28"/>
      <w:lang w:val="fr-FR" w:eastAsia="fr-FR"/>
      <w14:ligatures w14:val="none"/>
    </w:rPr>
  </w:style>
  <w:style w:type="character" w:customStyle="1" w:styleId="Heading5Char">
    <w:name w:val="Heading 5 Char"/>
    <w:basedOn w:val="DefaultParagraphFont"/>
    <w:link w:val="Heading5"/>
    <w:uiPriority w:val="9"/>
    <w:semiHidden/>
    <w:rsid w:val="0061140A"/>
    <w:rPr>
      <w:rFonts w:ascii="Century Gothic" w:eastAsia="Verdana" w:hAnsi="Century Gothic" w:cs="Verdana"/>
      <w:i/>
      <w:kern w:val="28"/>
      <w:lang w:val="fr-FR" w:eastAsia="fr-FR"/>
      <w14:ligatures w14:val="none"/>
    </w:rPr>
  </w:style>
  <w:style w:type="character" w:customStyle="1" w:styleId="Heading6Char">
    <w:name w:val="Heading 6 Char"/>
    <w:basedOn w:val="DefaultParagraphFont"/>
    <w:link w:val="Heading6"/>
    <w:uiPriority w:val="9"/>
    <w:semiHidden/>
    <w:rsid w:val="0061140A"/>
    <w:rPr>
      <w:rFonts w:ascii="Century Gothic" w:eastAsia="Verdana" w:hAnsi="Century Gothic" w:cs="Verdana"/>
      <w:b/>
      <w:i/>
      <w:kern w:val="28"/>
      <w:lang w:val="fr-FR" w:eastAsia="fr-FR"/>
      <w14:ligatures w14:val="none"/>
    </w:rPr>
  </w:style>
  <w:style w:type="character" w:customStyle="1" w:styleId="Heading7Char">
    <w:name w:val="Heading 7 Char"/>
    <w:basedOn w:val="DefaultParagraphFont"/>
    <w:link w:val="Heading7"/>
    <w:rsid w:val="0061140A"/>
    <w:rPr>
      <w:rFonts w:ascii="Arial" w:eastAsia="Verdana" w:hAnsi="Arial" w:cs="Verdana"/>
      <w:kern w:val="0"/>
      <w:sz w:val="20"/>
      <w:szCs w:val="18"/>
      <w:lang w:val="fr-FR" w:eastAsia="fr-FR"/>
      <w14:ligatures w14:val="none"/>
    </w:rPr>
  </w:style>
  <w:style w:type="character" w:customStyle="1" w:styleId="Heading8Char">
    <w:name w:val="Heading 8 Char"/>
    <w:basedOn w:val="DefaultParagraphFont"/>
    <w:link w:val="Heading8"/>
    <w:rsid w:val="0061140A"/>
    <w:rPr>
      <w:rFonts w:ascii="Arial" w:eastAsia="Verdana" w:hAnsi="Arial" w:cs="Verdana"/>
      <w:i/>
      <w:kern w:val="0"/>
      <w:sz w:val="20"/>
      <w:szCs w:val="18"/>
      <w:lang w:val="fr-FR" w:eastAsia="fr-FR"/>
      <w14:ligatures w14:val="none"/>
    </w:rPr>
  </w:style>
  <w:style w:type="table" w:customStyle="1" w:styleId="183">
    <w:name w:val="183"/>
    <w:basedOn w:val="TableNormal"/>
    <w:rsid w:val="0061140A"/>
    <w:pPr>
      <w:spacing w:before="60" w:after="0" w:line="300" w:lineRule="auto"/>
      <w:ind w:left="560"/>
      <w:jc w:val="center"/>
    </w:pPr>
    <w:rPr>
      <w:rFonts w:ascii="Century Gothic" w:eastAsia="Century Gothic" w:hAnsi="Century Gothic" w:cs="Century Gothic"/>
      <w:kern w:val="0"/>
      <w:sz w:val="18"/>
      <w:szCs w:val="18"/>
      <w:lang w:val="fr-FR" w:eastAsia="en-GB"/>
      <w14:ligatures w14:val="none"/>
    </w:rPr>
    <w:tblPr>
      <w:tblStyleRowBandSize w:val="1"/>
      <w:tblStyleColBandSize w:val="1"/>
      <w:tblCellMar>
        <w:left w:w="115" w:type="dxa"/>
        <w:right w:w="115" w:type="dxa"/>
      </w:tblCellMar>
    </w:tblPr>
    <w:tcPr>
      <w:shd w:val="clear" w:color="auto" w:fill="F3F3F3"/>
      <w:vAlign w:val="center"/>
    </w:tcPr>
    <w:tblStylePr w:type="firstRow">
      <w:tblPr/>
      <w:tcPr>
        <w:shd w:val="clear" w:color="auto" w:fill="F79646"/>
      </w:tcPr>
    </w:tblStylePr>
  </w:style>
  <w:style w:type="table" w:customStyle="1" w:styleId="182">
    <w:name w:val="182"/>
    <w:basedOn w:val="TableNormal"/>
    <w:rsid w:val="0061140A"/>
    <w:pPr>
      <w:spacing w:before="60" w:after="0" w:line="300" w:lineRule="auto"/>
      <w:ind w:left="560"/>
      <w:jc w:val="center"/>
    </w:pPr>
    <w:rPr>
      <w:rFonts w:ascii="Century Gothic" w:eastAsia="Century Gothic" w:hAnsi="Century Gothic" w:cs="Century Gothic"/>
      <w:kern w:val="0"/>
      <w:sz w:val="18"/>
      <w:szCs w:val="18"/>
      <w:lang w:val="fr-FR" w:eastAsia="en-GB"/>
      <w14:ligatures w14:val="none"/>
    </w:rPr>
    <w:tblPr>
      <w:tblStyleRowBandSize w:val="1"/>
      <w:tblStyleColBandSize w:val="1"/>
      <w:tblCellMar>
        <w:left w:w="115" w:type="dxa"/>
        <w:right w:w="115" w:type="dxa"/>
      </w:tblCellMar>
    </w:tblPr>
    <w:tcPr>
      <w:shd w:val="clear" w:color="auto" w:fill="F3F3F3"/>
      <w:vAlign w:val="center"/>
    </w:tcPr>
    <w:tblStylePr w:type="firstRow">
      <w:tblPr/>
      <w:tcPr>
        <w:shd w:val="clear" w:color="auto" w:fill="F79646"/>
      </w:tcPr>
    </w:tblStylePr>
  </w:style>
  <w:style w:type="table" w:customStyle="1" w:styleId="181">
    <w:name w:val="181"/>
    <w:basedOn w:val="TableNormal"/>
    <w:rsid w:val="0061140A"/>
    <w:pPr>
      <w:spacing w:before="60" w:after="0" w:line="300" w:lineRule="auto"/>
      <w:ind w:left="560"/>
      <w:jc w:val="center"/>
    </w:pPr>
    <w:rPr>
      <w:rFonts w:ascii="Century Gothic" w:eastAsia="Century Gothic" w:hAnsi="Century Gothic" w:cs="Century Gothic"/>
      <w:kern w:val="0"/>
      <w:sz w:val="18"/>
      <w:szCs w:val="18"/>
      <w:lang w:val="fr-FR" w:eastAsia="en-GB"/>
      <w14:ligatures w14:val="none"/>
    </w:rPr>
    <w:tblPr>
      <w:tblStyleRowBandSize w:val="1"/>
      <w:tblStyleColBandSize w:val="1"/>
      <w:tblCellMar>
        <w:left w:w="115" w:type="dxa"/>
        <w:right w:w="115" w:type="dxa"/>
      </w:tblCellMar>
    </w:tblPr>
    <w:tcPr>
      <w:shd w:val="clear" w:color="auto" w:fill="F3F3F3"/>
      <w:vAlign w:val="center"/>
    </w:tcPr>
    <w:tblStylePr w:type="firstRow">
      <w:tblPr/>
      <w:tcPr>
        <w:shd w:val="clear" w:color="auto" w:fill="F79646"/>
      </w:tcPr>
    </w:tblStylePr>
  </w:style>
  <w:style w:type="table" w:customStyle="1" w:styleId="180">
    <w:name w:val="180"/>
    <w:basedOn w:val="TableNormal"/>
    <w:rsid w:val="0061140A"/>
    <w:pPr>
      <w:spacing w:before="60" w:after="0" w:line="300" w:lineRule="auto"/>
      <w:ind w:left="560"/>
      <w:jc w:val="center"/>
    </w:pPr>
    <w:rPr>
      <w:rFonts w:ascii="Century Gothic" w:eastAsia="Century Gothic" w:hAnsi="Century Gothic" w:cs="Century Gothic"/>
      <w:kern w:val="0"/>
      <w:sz w:val="18"/>
      <w:szCs w:val="18"/>
      <w:lang w:val="fr-FR" w:eastAsia="en-GB"/>
      <w14:ligatures w14:val="none"/>
    </w:rPr>
    <w:tblPr>
      <w:tblStyleRowBandSize w:val="1"/>
      <w:tblStyleColBandSize w:val="1"/>
      <w:tblCellMar>
        <w:left w:w="115" w:type="dxa"/>
        <w:right w:w="115" w:type="dxa"/>
      </w:tblCellMar>
    </w:tblPr>
    <w:tcPr>
      <w:shd w:val="clear" w:color="auto" w:fill="F3F3F3"/>
      <w:vAlign w:val="center"/>
    </w:tcPr>
    <w:tblStylePr w:type="firstRow">
      <w:tblPr/>
      <w:tcPr>
        <w:shd w:val="clear" w:color="auto" w:fill="F79646"/>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Verdana" w:eastAsia="Verdana" w:hAnsi="Verdana" w:cs="Verdana"/>
      <w:kern w:val="0"/>
      <w:sz w:val="20"/>
      <w:szCs w:val="20"/>
      <w:lang w:val="fr-FR" w:eastAsia="fr-FR"/>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legifrance.gouv.fr/codes/article_lc/LEGIARTI0000065476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collecte.equipements.sports.gouv.fr/declaration" TargetMode="External"/><Relationship Id="rId5" Type="http://schemas.openxmlformats.org/officeDocument/2006/relationships/hyperlink" Target="https://xd.adobe.com/view/3b77e72c-b807-4912-a7d6-923b92fd763a-6e24/screen/eb29b6ff-4ea9-4836-9330-8216eb8c7eff"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1459</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BODAL</dc:creator>
  <cp:keywords/>
  <dc:description/>
  <cp:lastModifiedBy>Louis BODAL</cp:lastModifiedBy>
  <cp:revision>2</cp:revision>
  <dcterms:created xsi:type="dcterms:W3CDTF">2023-09-24T20:50:00Z</dcterms:created>
  <dcterms:modified xsi:type="dcterms:W3CDTF">2023-09-25T07:45:00Z</dcterms:modified>
</cp:coreProperties>
</file>